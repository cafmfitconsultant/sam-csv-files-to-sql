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3EB7D" w14:textId="77777777" w:rsidR="0031496F" w:rsidRDefault="0031496F">
      <w:pPr>
        <w:pStyle w:val="Corpodetexto"/>
      </w:pPr>
    </w:p>
    <w:p w14:paraId="1C5DD096" w14:textId="77777777" w:rsidR="005B35F9" w:rsidRPr="00145C85" w:rsidRDefault="00CF4DBB">
      <w:pPr>
        <w:pStyle w:val="Corpodetexto"/>
      </w:pPr>
      <w:r w:rsidRPr="00145C85">
        <w:t>DIRETÓRIO NACIONAL DE ENDEREÇOS</w:t>
      </w:r>
      <w:r w:rsidR="00117240" w:rsidRPr="00145C85">
        <w:t xml:space="preserve"> (DNE)</w:t>
      </w:r>
      <w:r w:rsidR="001D09D6" w:rsidRPr="00145C85">
        <w:t xml:space="preserve"> </w:t>
      </w:r>
    </w:p>
    <w:p w14:paraId="5617CA7B" w14:textId="77777777" w:rsidR="005B35F9" w:rsidRPr="00145C85" w:rsidRDefault="005B35F9">
      <w:pPr>
        <w:pStyle w:val="Corpodetexto"/>
      </w:pPr>
    </w:p>
    <w:p w14:paraId="69BFAF2A" w14:textId="77777777" w:rsidR="00CF4DBB" w:rsidRPr="00145C85" w:rsidRDefault="000B3134">
      <w:pPr>
        <w:pStyle w:val="Corpodetexto"/>
        <w:rPr>
          <w:sz w:val="24"/>
        </w:rPr>
      </w:pPr>
      <w:r w:rsidRPr="00145C85">
        <w:rPr>
          <w:sz w:val="24"/>
        </w:rPr>
        <w:t>COMUNICADO</w:t>
      </w:r>
      <w:r w:rsidR="00900510">
        <w:rPr>
          <w:sz w:val="24"/>
        </w:rPr>
        <w:t xml:space="preserve"> </w:t>
      </w:r>
      <w:r w:rsidR="0084110F">
        <w:rPr>
          <w:sz w:val="24"/>
        </w:rPr>
        <w:t xml:space="preserve">– </w:t>
      </w:r>
      <w:r w:rsidR="0084110F" w:rsidRPr="0084110F">
        <w:t>Alteração de Leiaute</w:t>
      </w:r>
    </w:p>
    <w:p w14:paraId="79AFE055" w14:textId="77777777" w:rsidR="00E00D74" w:rsidRDefault="00E00D74" w:rsidP="00B93105">
      <w:pPr>
        <w:jc w:val="both"/>
        <w:rPr>
          <w:rFonts w:ascii="Arial" w:hAnsi="Arial" w:cs="Arial"/>
          <w:sz w:val="22"/>
        </w:rPr>
      </w:pPr>
    </w:p>
    <w:p w14:paraId="6B3E034E" w14:textId="77777777" w:rsidR="004831A3" w:rsidRDefault="004831A3" w:rsidP="004831A3">
      <w:pPr>
        <w:jc w:val="both"/>
        <w:rPr>
          <w:rFonts w:ascii="Arial" w:hAnsi="Arial" w:cs="Arial"/>
          <w:sz w:val="22"/>
        </w:rPr>
      </w:pPr>
      <w:r w:rsidRPr="00D85302">
        <w:rPr>
          <w:rFonts w:ascii="Arial" w:hAnsi="Arial" w:cs="Arial"/>
          <w:sz w:val="22"/>
        </w:rPr>
        <w:t>Senhor</w:t>
      </w:r>
      <w:r>
        <w:rPr>
          <w:rFonts w:ascii="Arial" w:hAnsi="Arial" w:cs="Arial"/>
          <w:sz w:val="22"/>
        </w:rPr>
        <w:t>(a)</w:t>
      </w:r>
      <w:r w:rsidRPr="00D85302">
        <w:rPr>
          <w:rFonts w:ascii="Arial" w:hAnsi="Arial" w:cs="Arial"/>
          <w:sz w:val="22"/>
        </w:rPr>
        <w:t xml:space="preserve"> usuário</w:t>
      </w:r>
      <w:r>
        <w:rPr>
          <w:rFonts w:ascii="Arial" w:hAnsi="Arial" w:cs="Arial"/>
          <w:sz w:val="22"/>
        </w:rPr>
        <w:t>(a),</w:t>
      </w:r>
    </w:p>
    <w:p w14:paraId="4511ACDD" w14:textId="77777777" w:rsidR="004831A3" w:rsidRDefault="004831A3" w:rsidP="004831A3">
      <w:pPr>
        <w:jc w:val="both"/>
        <w:rPr>
          <w:rFonts w:ascii="Arial" w:hAnsi="Arial" w:cs="Arial"/>
          <w:sz w:val="22"/>
        </w:rPr>
      </w:pPr>
    </w:p>
    <w:p w14:paraId="522178EB" w14:textId="7F5A4014" w:rsidR="004831A3" w:rsidRDefault="004831A3" w:rsidP="004831A3">
      <w:pPr>
        <w:ind w:firstLine="108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Informamos que a partir d</w:t>
      </w:r>
      <w:r w:rsidR="00900510">
        <w:rPr>
          <w:rFonts w:ascii="Arial" w:hAnsi="Arial" w:cs="Arial"/>
          <w:sz w:val="22"/>
        </w:rPr>
        <w:t>a</w:t>
      </w:r>
      <w:r>
        <w:rPr>
          <w:rFonts w:ascii="Arial" w:hAnsi="Arial" w:cs="Arial"/>
          <w:sz w:val="22"/>
        </w:rPr>
        <w:t xml:space="preserve"> versão da</w:t>
      </w:r>
      <w:r w:rsidR="00B65626">
        <w:rPr>
          <w:rFonts w:ascii="Arial" w:hAnsi="Arial" w:cs="Arial"/>
          <w:sz w:val="22"/>
        </w:rPr>
        <w:t>s</w:t>
      </w:r>
      <w:r>
        <w:rPr>
          <w:rFonts w:ascii="Arial" w:hAnsi="Arial" w:cs="Arial"/>
          <w:sz w:val="22"/>
        </w:rPr>
        <w:t xml:space="preserve"> base</w:t>
      </w:r>
      <w:r w:rsidR="00B65626">
        <w:rPr>
          <w:rFonts w:ascii="Arial" w:hAnsi="Arial" w:cs="Arial"/>
          <w:sz w:val="22"/>
        </w:rPr>
        <w:t>s</w:t>
      </w:r>
      <w:r w:rsidR="00900510">
        <w:rPr>
          <w:rFonts w:ascii="Arial" w:hAnsi="Arial" w:cs="Arial"/>
          <w:sz w:val="22"/>
        </w:rPr>
        <w:t xml:space="preserve"> de dados do DNE (</w:t>
      </w:r>
      <w:r w:rsidR="001E738E" w:rsidRPr="00492C1C">
        <w:rPr>
          <w:rFonts w:ascii="Arial" w:hAnsi="Arial" w:cs="Arial"/>
          <w:b/>
          <w:sz w:val="22"/>
        </w:rPr>
        <w:t>1</w:t>
      </w:r>
      <w:r w:rsidR="00492C1C" w:rsidRPr="00492C1C">
        <w:rPr>
          <w:rFonts w:ascii="Arial" w:hAnsi="Arial" w:cs="Arial"/>
          <w:b/>
          <w:sz w:val="22"/>
        </w:rPr>
        <w:t>6</w:t>
      </w:r>
      <w:r w:rsidR="0079589A">
        <w:rPr>
          <w:rFonts w:ascii="Arial" w:hAnsi="Arial" w:cs="Arial"/>
          <w:b/>
          <w:sz w:val="22"/>
        </w:rPr>
        <w:t>10</w:t>
      </w:r>
      <w:r>
        <w:rPr>
          <w:rFonts w:ascii="Arial" w:hAnsi="Arial" w:cs="Arial"/>
          <w:sz w:val="22"/>
        </w:rPr>
        <w:t xml:space="preserve">), </w:t>
      </w:r>
      <w:r w:rsidR="00B140DB">
        <w:rPr>
          <w:rFonts w:ascii="Arial" w:hAnsi="Arial" w:cs="Arial"/>
          <w:sz w:val="22"/>
        </w:rPr>
        <w:t>serão disponibilizadas</w:t>
      </w:r>
      <w:r w:rsidR="00900510">
        <w:rPr>
          <w:rFonts w:ascii="Arial" w:hAnsi="Arial" w:cs="Arial"/>
          <w:sz w:val="22"/>
        </w:rPr>
        <w:t xml:space="preserve"> </w:t>
      </w:r>
      <w:r w:rsidR="00E652EC">
        <w:rPr>
          <w:rFonts w:ascii="Arial" w:hAnsi="Arial" w:cs="Arial"/>
          <w:sz w:val="22"/>
        </w:rPr>
        <w:t>as</w:t>
      </w:r>
      <w:r w:rsidR="005B4017" w:rsidRPr="005B4017">
        <w:rPr>
          <w:rFonts w:ascii="Arial" w:hAnsi="Arial" w:cs="Arial"/>
          <w:sz w:val="22"/>
        </w:rPr>
        <w:t xml:space="preserve"> faixas de CEP das localidades classificadas na categoria político-administrativa de muni</w:t>
      </w:r>
      <w:r w:rsidR="00386D8E">
        <w:rPr>
          <w:rFonts w:ascii="Arial" w:hAnsi="Arial" w:cs="Arial"/>
          <w:sz w:val="22"/>
        </w:rPr>
        <w:t xml:space="preserve">cípio codificadas com CEP único </w:t>
      </w:r>
      <w:r w:rsidR="00386D8E" w:rsidRPr="00386D8E">
        <w:rPr>
          <w:rFonts w:ascii="Arial" w:hAnsi="Arial" w:cs="Arial"/>
          <w:sz w:val="22"/>
        </w:rPr>
        <w:t>ou</w:t>
      </w:r>
      <w:r w:rsidR="00386D8E">
        <w:rPr>
          <w:rFonts w:ascii="Arial" w:hAnsi="Arial" w:cs="Arial"/>
          <w:sz w:val="22"/>
        </w:rPr>
        <w:t xml:space="preserve"> </w:t>
      </w:r>
      <w:r w:rsidR="00386D8E" w:rsidRPr="00386D8E">
        <w:rPr>
          <w:rFonts w:ascii="Arial" w:hAnsi="Arial" w:cs="Arial"/>
          <w:sz w:val="22"/>
        </w:rPr>
        <w:t>codificadas por logradouros</w:t>
      </w:r>
      <w:r w:rsidR="00386D8E">
        <w:rPr>
          <w:rFonts w:ascii="Arial" w:hAnsi="Arial" w:cs="Arial"/>
          <w:sz w:val="22"/>
        </w:rPr>
        <w:t>.</w:t>
      </w:r>
    </w:p>
    <w:p w14:paraId="6928B905" w14:textId="77777777" w:rsidR="004831A3" w:rsidRPr="0084110F" w:rsidRDefault="004831A3" w:rsidP="0084110F">
      <w:pPr>
        <w:ind w:left="360"/>
        <w:jc w:val="both"/>
        <w:rPr>
          <w:rFonts w:ascii="Tahoma" w:hAnsi="Tahoma"/>
          <w:color w:val="000000" w:themeColor="text1"/>
          <w:sz w:val="22"/>
        </w:rPr>
      </w:pPr>
    </w:p>
    <w:p w14:paraId="5A4ED300" w14:textId="77777777" w:rsidR="00365504" w:rsidRDefault="00365504" w:rsidP="0084110F">
      <w:pPr>
        <w:ind w:left="360"/>
        <w:jc w:val="both"/>
        <w:rPr>
          <w:rFonts w:ascii="Tahoma" w:hAnsi="Tahoma"/>
          <w:color w:val="000080"/>
          <w:sz w:val="22"/>
        </w:rPr>
      </w:pPr>
      <w:r w:rsidRPr="0084110F">
        <w:rPr>
          <w:rFonts w:ascii="Tahoma" w:hAnsi="Tahoma"/>
          <w:color w:val="000000" w:themeColor="text1"/>
          <w:sz w:val="22"/>
        </w:rPr>
        <w:tab/>
        <w:t xml:space="preserve">     </w:t>
      </w:r>
      <w:r w:rsidR="00FA0794">
        <w:rPr>
          <w:rFonts w:ascii="Tahoma" w:hAnsi="Tahoma"/>
          <w:color w:val="000000" w:themeColor="text1"/>
          <w:sz w:val="22"/>
        </w:rPr>
        <w:t>As</w:t>
      </w:r>
      <w:r w:rsidRPr="0084110F">
        <w:rPr>
          <w:rFonts w:ascii="Arial" w:hAnsi="Arial" w:cs="Arial"/>
          <w:sz w:val="22"/>
        </w:rPr>
        <w:t xml:space="preserve"> alterações </w:t>
      </w:r>
      <w:r w:rsidR="001E738E" w:rsidRPr="0084110F">
        <w:rPr>
          <w:rFonts w:ascii="Arial" w:hAnsi="Arial" w:cs="Arial"/>
          <w:sz w:val="22"/>
        </w:rPr>
        <w:t xml:space="preserve">de leiautes </w:t>
      </w:r>
      <w:r w:rsidRPr="0084110F">
        <w:rPr>
          <w:rFonts w:ascii="Arial" w:hAnsi="Arial" w:cs="Arial"/>
          <w:sz w:val="22"/>
        </w:rPr>
        <w:t>ser</w:t>
      </w:r>
      <w:r w:rsidR="00B140DB">
        <w:rPr>
          <w:rFonts w:ascii="Arial" w:hAnsi="Arial" w:cs="Arial"/>
          <w:sz w:val="22"/>
        </w:rPr>
        <w:t>ão implementada</w:t>
      </w:r>
      <w:r w:rsidR="008B51EA">
        <w:rPr>
          <w:rFonts w:ascii="Arial" w:hAnsi="Arial" w:cs="Arial"/>
          <w:sz w:val="22"/>
        </w:rPr>
        <w:t>s</w:t>
      </w:r>
      <w:r w:rsidR="00B140DB">
        <w:rPr>
          <w:rFonts w:ascii="Arial" w:hAnsi="Arial" w:cs="Arial"/>
          <w:sz w:val="22"/>
        </w:rPr>
        <w:t xml:space="preserve"> de acordo com detalhamento</w:t>
      </w:r>
      <w:r w:rsidR="00FA0794">
        <w:rPr>
          <w:rFonts w:ascii="Arial" w:hAnsi="Arial" w:cs="Arial"/>
          <w:sz w:val="22"/>
        </w:rPr>
        <w:t xml:space="preserve"> abaixo</w:t>
      </w:r>
      <w:r w:rsidRPr="0084110F">
        <w:rPr>
          <w:rFonts w:ascii="Arial" w:hAnsi="Arial" w:cs="Arial"/>
          <w:sz w:val="22"/>
        </w:rPr>
        <w:t>:</w:t>
      </w:r>
    </w:p>
    <w:p w14:paraId="1D018D34" w14:textId="77777777" w:rsidR="00365504" w:rsidRDefault="00365504" w:rsidP="00365504">
      <w:pPr>
        <w:jc w:val="both"/>
        <w:rPr>
          <w:rFonts w:ascii="Tahoma" w:hAnsi="Tahoma"/>
          <w:color w:val="000080"/>
          <w:sz w:val="22"/>
        </w:rPr>
      </w:pPr>
    </w:p>
    <w:p w14:paraId="5F92D470" w14:textId="77777777" w:rsidR="00365504" w:rsidRPr="001E738E" w:rsidRDefault="00365504" w:rsidP="00365504">
      <w:pPr>
        <w:rPr>
          <w:rFonts w:ascii="Tahoma" w:hAnsi="Tahoma"/>
          <w:b/>
          <w:color w:val="000000" w:themeColor="text1"/>
          <w:sz w:val="22"/>
        </w:rPr>
      </w:pPr>
      <w:r w:rsidRPr="001E738E">
        <w:rPr>
          <w:rFonts w:ascii="Tahoma" w:hAnsi="Tahoma"/>
          <w:b/>
          <w:color w:val="000000" w:themeColor="text1"/>
          <w:sz w:val="22"/>
        </w:rPr>
        <w:t>ARQUIVO FIXO:</w:t>
      </w:r>
    </w:p>
    <w:p w14:paraId="1EECB0A5" w14:textId="77777777" w:rsidR="00365504" w:rsidRPr="00365504" w:rsidRDefault="00365504" w:rsidP="00365504">
      <w:pPr>
        <w:rPr>
          <w:rFonts w:ascii="Tahoma" w:hAnsi="Tahoma"/>
          <w:color w:val="000000" w:themeColor="text1"/>
          <w:sz w:val="22"/>
        </w:rPr>
      </w:pPr>
    </w:p>
    <w:p w14:paraId="79416941" w14:textId="77777777" w:rsidR="00365504" w:rsidRPr="00EF05C7" w:rsidRDefault="00365504" w:rsidP="00365504">
      <w:pPr>
        <w:numPr>
          <w:ilvl w:val="0"/>
          <w:numId w:val="39"/>
        </w:numPr>
        <w:jc w:val="both"/>
        <w:rPr>
          <w:rFonts w:ascii="Tahoma" w:hAnsi="Tahoma"/>
          <w:b/>
          <w:color w:val="000000" w:themeColor="text1"/>
          <w:sz w:val="22"/>
        </w:rPr>
      </w:pPr>
      <w:r w:rsidRPr="00EF05C7">
        <w:rPr>
          <w:rFonts w:ascii="Tahoma" w:hAnsi="Tahoma"/>
          <w:b/>
          <w:color w:val="000000" w:themeColor="text1"/>
          <w:sz w:val="22"/>
        </w:rPr>
        <w:t>DNE_GU_FAIXAS_CEP_LOCALIDADE.TXT</w:t>
      </w:r>
      <w:r w:rsidR="00377334" w:rsidRPr="00EF05C7">
        <w:rPr>
          <w:rFonts w:ascii="Tahoma" w:hAnsi="Tahoma"/>
          <w:b/>
          <w:color w:val="000000" w:themeColor="text1"/>
          <w:sz w:val="22"/>
        </w:rPr>
        <w:t>:</w:t>
      </w:r>
    </w:p>
    <w:p w14:paraId="5D6FCF1C" w14:textId="77777777" w:rsidR="00377334" w:rsidRDefault="00377334" w:rsidP="00377334">
      <w:pPr>
        <w:ind w:left="360"/>
        <w:jc w:val="both"/>
        <w:rPr>
          <w:rFonts w:ascii="Tahoma" w:hAnsi="Tahoma"/>
          <w:color w:val="000000" w:themeColor="text1"/>
          <w:sz w:val="22"/>
        </w:rPr>
      </w:pPr>
    </w:p>
    <w:p w14:paraId="25693F9D" w14:textId="77777777" w:rsidR="006E549F" w:rsidRPr="00836FCC" w:rsidRDefault="00365504" w:rsidP="00D61589">
      <w:pPr>
        <w:ind w:left="360"/>
        <w:jc w:val="both"/>
        <w:rPr>
          <w:rFonts w:ascii="Arial" w:hAnsi="Arial" w:cs="Arial"/>
          <w:b/>
          <w:sz w:val="22"/>
        </w:rPr>
      </w:pPr>
      <w:r w:rsidRPr="000924FE">
        <w:rPr>
          <w:rFonts w:ascii="Arial" w:hAnsi="Arial" w:cs="Arial"/>
          <w:sz w:val="22"/>
        </w:rPr>
        <w:t>Acréscimo do</w:t>
      </w:r>
      <w:r w:rsidR="000924FE" w:rsidRPr="000924FE">
        <w:rPr>
          <w:rFonts w:ascii="Arial" w:hAnsi="Arial" w:cs="Arial"/>
          <w:sz w:val="22"/>
        </w:rPr>
        <w:t>s</w:t>
      </w:r>
      <w:r w:rsidRPr="000924FE">
        <w:rPr>
          <w:rFonts w:ascii="Arial" w:hAnsi="Arial" w:cs="Arial"/>
          <w:sz w:val="22"/>
        </w:rPr>
        <w:t xml:space="preserve"> campo</w:t>
      </w:r>
      <w:r w:rsidR="000924FE" w:rsidRPr="000924FE">
        <w:rPr>
          <w:rFonts w:ascii="Arial" w:hAnsi="Arial" w:cs="Arial"/>
          <w:sz w:val="22"/>
        </w:rPr>
        <w:t>s Tipo de Faixa (T –Total do Município</w:t>
      </w:r>
      <w:r w:rsidR="000924FE">
        <w:rPr>
          <w:rFonts w:ascii="Arial" w:hAnsi="Arial" w:cs="Arial"/>
          <w:sz w:val="22"/>
        </w:rPr>
        <w:t xml:space="preserve"> e </w:t>
      </w:r>
      <w:r w:rsidR="000924FE" w:rsidRPr="000924FE">
        <w:rPr>
          <w:rFonts w:ascii="Arial" w:hAnsi="Arial" w:cs="Arial"/>
          <w:sz w:val="22"/>
        </w:rPr>
        <w:t xml:space="preserve">C – Exclusiva </w:t>
      </w:r>
      <w:r w:rsidR="005B4017" w:rsidRPr="000924FE">
        <w:rPr>
          <w:rFonts w:ascii="Arial" w:hAnsi="Arial" w:cs="Arial"/>
          <w:sz w:val="22"/>
        </w:rPr>
        <w:t>da Sede</w:t>
      </w:r>
      <w:r w:rsidR="000924FE" w:rsidRPr="000924FE">
        <w:rPr>
          <w:rFonts w:ascii="Arial" w:hAnsi="Arial" w:cs="Arial"/>
          <w:sz w:val="22"/>
        </w:rPr>
        <w:t xml:space="preserve"> Urbana</w:t>
      </w:r>
      <w:r w:rsidR="00386D8E">
        <w:rPr>
          <w:rFonts w:ascii="Arial" w:hAnsi="Arial" w:cs="Arial"/>
          <w:sz w:val="22"/>
        </w:rPr>
        <w:t xml:space="preserve">) </w:t>
      </w:r>
      <w:r w:rsidR="000924FE" w:rsidRPr="000924FE">
        <w:rPr>
          <w:rFonts w:ascii="Arial" w:hAnsi="Arial" w:cs="Arial"/>
          <w:sz w:val="22"/>
        </w:rPr>
        <w:t>e</w:t>
      </w:r>
      <w:r w:rsidR="00186D7B">
        <w:rPr>
          <w:rFonts w:ascii="Arial" w:hAnsi="Arial" w:cs="Arial"/>
          <w:sz w:val="22"/>
        </w:rPr>
        <w:t xml:space="preserve"> S</w:t>
      </w:r>
      <w:r w:rsidRPr="000924FE">
        <w:rPr>
          <w:rFonts w:ascii="Arial" w:hAnsi="Arial" w:cs="Arial"/>
          <w:sz w:val="22"/>
        </w:rPr>
        <w:t>ituação da Localidade</w:t>
      </w:r>
      <w:r w:rsidR="00377334" w:rsidRPr="000924FE">
        <w:rPr>
          <w:rFonts w:ascii="Arial" w:hAnsi="Arial" w:cs="Arial"/>
          <w:sz w:val="22"/>
        </w:rPr>
        <w:t xml:space="preserve"> (</w:t>
      </w:r>
      <w:r w:rsidR="00874425">
        <w:rPr>
          <w:rFonts w:ascii="Arial" w:hAnsi="Arial" w:cs="Arial"/>
          <w:sz w:val="22"/>
        </w:rPr>
        <w:t xml:space="preserve">N - </w:t>
      </w:r>
      <w:r w:rsidR="00377334" w:rsidRPr="000924FE">
        <w:rPr>
          <w:rFonts w:ascii="Arial" w:hAnsi="Arial" w:cs="Arial"/>
          <w:sz w:val="22"/>
        </w:rPr>
        <w:t xml:space="preserve">Não Codificada por Logradouro, </w:t>
      </w:r>
      <w:r w:rsidR="00874425">
        <w:rPr>
          <w:rFonts w:ascii="Arial" w:hAnsi="Arial" w:cs="Arial"/>
          <w:sz w:val="22"/>
        </w:rPr>
        <w:t xml:space="preserve">C - </w:t>
      </w:r>
      <w:r w:rsidR="00377334" w:rsidRPr="000924FE">
        <w:rPr>
          <w:rFonts w:ascii="Arial" w:hAnsi="Arial" w:cs="Arial"/>
          <w:sz w:val="22"/>
        </w:rPr>
        <w:t>Codificada por Logradouros ou</w:t>
      </w:r>
      <w:r w:rsidR="00874425">
        <w:rPr>
          <w:rFonts w:ascii="Arial" w:hAnsi="Arial" w:cs="Arial"/>
          <w:sz w:val="22"/>
        </w:rPr>
        <w:t xml:space="preserve"> I -</w:t>
      </w:r>
      <w:r w:rsidR="00377334" w:rsidRPr="000924FE">
        <w:rPr>
          <w:rFonts w:ascii="Arial" w:hAnsi="Arial" w:cs="Arial"/>
          <w:sz w:val="22"/>
        </w:rPr>
        <w:t xml:space="preserve"> Inserida na codificação)</w:t>
      </w:r>
      <w:r w:rsidR="00FC0D8D">
        <w:rPr>
          <w:rFonts w:ascii="Arial" w:hAnsi="Arial" w:cs="Arial"/>
          <w:sz w:val="22"/>
        </w:rPr>
        <w:t>.</w:t>
      </w:r>
      <w:r w:rsidR="007070DC">
        <w:rPr>
          <w:rFonts w:ascii="Arial" w:hAnsi="Arial" w:cs="Arial"/>
          <w:sz w:val="22"/>
        </w:rPr>
        <w:t xml:space="preserve"> </w:t>
      </w:r>
      <w:r w:rsidR="00186D7B" w:rsidRPr="00836FCC">
        <w:rPr>
          <w:rFonts w:ascii="Arial" w:hAnsi="Arial" w:cs="Arial"/>
          <w:b/>
          <w:sz w:val="22"/>
        </w:rPr>
        <w:t>Esses campos deverão ser atualizado</w:t>
      </w:r>
      <w:r w:rsidR="00836FCC" w:rsidRPr="00836FCC">
        <w:rPr>
          <w:rFonts w:ascii="Arial" w:hAnsi="Arial" w:cs="Arial"/>
          <w:b/>
          <w:sz w:val="22"/>
        </w:rPr>
        <w:t>s</w:t>
      </w:r>
      <w:r w:rsidR="00186D7B" w:rsidRPr="00836FCC">
        <w:rPr>
          <w:rFonts w:ascii="Arial" w:hAnsi="Arial" w:cs="Arial"/>
          <w:b/>
          <w:sz w:val="22"/>
        </w:rPr>
        <w:t xml:space="preserve"> em sua base de dados com os seguintes valores:</w:t>
      </w:r>
    </w:p>
    <w:p w14:paraId="51BA26BA" w14:textId="77777777" w:rsidR="00C502FF" w:rsidRDefault="00C502FF" w:rsidP="00D61589">
      <w:pPr>
        <w:ind w:left="360"/>
        <w:jc w:val="both"/>
        <w:rPr>
          <w:rFonts w:ascii="Arial" w:hAnsi="Arial" w:cs="Arial"/>
          <w:sz w:val="22"/>
        </w:rPr>
      </w:pPr>
    </w:p>
    <w:p w14:paraId="6D6C8C5A" w14:textId="77777777" w:rsidR="00186D7B" w:rsidRDefault="00186D7B" w:rsidP="00D61589">
      <w:pPr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 xml:space="preserve">Tipo de </w:t>
      </w:r>
      <w:proofErr w:type="gramStart"/>
      <w:r>
        <w:rPr>
          <w:rFonts w:ascii="Arial" w:hAnsi="Arial" w:cs="Arial"/>
          <w:sz w:val="22"/>
        </w:rPr>
        <w:t xml:space="preserve">Faixa </w:t>
      </w:r>
      <w:r w:rsidRPr="00186D7B">
        <w:rPr>
          <w:rFonts w:ascii="Arial" w:hAnsi="Arial" w:cs="Arial"/>
          <w:sz w:val="22"/>
        </w:rPr>
        <w:sym w:font="Wingdings" w:char="F0E0"/>
      </w:r>
      <w:r>
        <w:rPr>
          <w:rFonts w:ascii="Arial" w:hAnsi="Arial" w:cs="Arial"/>
          <w:sz w:val="22"/>
        </w:rPr>
        <w:t xml:space="preserve"> C</w:t>
      </w:r>
      <w:proofErr w:type="gramEnd"/>
      <w:r>
        <w:rPr>
          <w:rFonts w:ascii="Arial" w:hAnsi="Arial" w:cs="Arial"/>
          <w:sz w:val="22"/>
        </w:rPr>
        <w:t>;</w:t>
      </w:r>
    </w:p>
    <w:p w14:paraId="78515047" w14:textId="77777777" w:rsidR="00186D7B" w:rsidRDefault="00186D7B" w:rsidP="00D61589">
      <w:pPr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 xml:space="preserve">Situação da </w:t>
      </w:r>
      <w:proofErr w:type="gramStart"/>
      <w:r>
        <w:rPr>
          <w:rFonts w:ascii="Arial" w:hAnsi="Arial" w:cs="Arial"/>
          <w:sz w:val="22"/>
        </w:rPr>
        <w:t xml:space="preserve">Localidade </w:t>
      </w:r>
      <w:r w:rsidRPr="00186D7B">
        <w:rPr>
          <w:rFonts w:ascii="Arial" w:hAnsi="Arial" w:cs="Arial"/>
          <w:sz w:val="22"/>
        </w:rPr>
        <w:sym w:font="Wingdings" w:char="F0E0"/>
      </w:r>
      <w:r>
        <w:rPr>
          <w:rFonts w:ascii="Arial" w:hAnsi="Arial" w:cs="Arial"/>
          <w:sz w:val="22"/>
        </w:rPr>
        <w:t xml:space="preserve"> C</w:t>
      </w:r>
      <w:proofErr w:type="gramEnd"/>
      <w:r>
        <w:rPr>
          <w:rFonts w:ascii="Arial" w:hAnsi="Arial" w:cs="Arial"/>
          <w:sz w:val="22"/>
        </w:rPr>
        <w:t>;</w:t>
      </w:r>
    </w:p>
    <w:p w14:paraId="6281B019" w14:textId="77777777" w:rsidR="00C502FF" w:rsidRDefault="00C502FF" w:rsidP="00D61589">
      <w:pPr>
        <w:ind w:left="360"/>
        <w:jc w:val="both"/>
        <w:rPr>
          <w:rFonts w:ascii="Arial" w:hAnsi="Arial" w:cs="Arial"/>
          <w:sz w:val="22"/>
        </w:rPr>
      </w:pPr>
    </w:p>
    <w:p w14:paraId="244D961C" w14:textId="77777777" w:rsidR="000924FE" w:rsidRPr="00CD6570" w:rsidRDefault="000924FE" w:rsidP="000924FE">
      <w:pPr>
        <w:pStyle w:val="Ttulo2"/>
        <w:numPr>
          <w:ilvl w:val="1"/>
          <w:numId w:val="0"/>
        </w:numPr>
        <w:pBdr>
          <w:bottom w:val="single" w:sz="4" w:space="1" w:color="000000"/>
          <w:right w:val="single" w:sz="4" w:space="4" w:color="000000"/>
        </w:pBdr>
        <w:shd w:val="clear" w:color="auto" w:fill="BFBFBF"/>
        <w:tabs>
          <w:tab w:val="num" w:pos="576"/>
        </w:tabs>
        <w:suppressAutoHyphens/>
        <w:ind w:left="576" w:hanging="576"/>
        <w:jc w:val="right"/>
        <w:rPr>
          <w:rFonts w:cs="Arial"/>
        </w:rPr>
      </w:pPr>
      <w:bookmarkStart w:id="0" w:name="_Toc346379948"/>
      <w:r w:rsidRPr="00CD6570">
        <w:rPr>
          <w:rFonts w:cs="Arial"/>
        </w:rPr>
        <w:t>Registro de Dados</w:t>
      </w:r>
      <w:bookmarkEnd w:id="0"/>
    </w:p>
    <w:p w14:paraId="4F8480A5" w14:textId="77777777" w:rsidR="000924FE" w:rsidRPr="00CD6570" w:rsidRDefault="000924FE" w:rsidP="000924FE">
      <w:pPr>
        <w:ind w:right="57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"/>
        <w:gridCol w:w="2696"/>
        <w:gridCol w:w="1252"/>
        <w:gridCol w:w="1161"/>
        <w:gridCol w:w="3402"/>
      </w:tblGrid>
      <w:tr w:rsidR="000924FE" w:rsidRPr="00CD6570" w14:paraId="1C3EFD44" w14:textId="77777777" w:rsidTr="006B08AF">
        <w:trPr>
          <w:jc w:val="center"/>
        </w:trPr>
        <w:tc>
          <w:tcPr>
            <w:tcW w:w="955" w:type="dxa"/>
            <w:vAlign w:val="center"/>
          </w:tcPr>
          <w:p w14:paraId="294816EE" w14:textId="77777777" w:rsidR="000924FE" w:rsidRPr="00CD6570" w:rsidRDefault="000924FE" w:rsidP="006B08AF">
            <w:pPr>
              <w:jc w:val="center"/>
              <w:rPr>
                <w:rFonts w:ascii="Arial" w:hAnsi="Arial" w:cs="Arial"/>
                <w:b/>
              </w:rPr>
            </w:pPr>
            <w:r w:rsidRPr="00CD6570">
              <w:rPr>
                <w:rFonts w:ascii="Arial" w:hAnsi="Arial" w:cs="Arial"/>
                <w:b/>
              </w:rPr>
              <w:t>Ordem</w:t>
            </w:r>
          </w:p>
        </w:tc>
        <w:tc>
          <w:tcPr>
            <w:tcW w:w="2696" w:type="dxa"/>
            <w:vAlign w:val="center"/>
          </w:tcPr>
          <w:p w14:paraId="4DA46BE5" w14:textId="77777777" w:rsidR="000924FE" w:rsidRPr="00CD6570" w:rsidRDefault="000924FE" w:rsidP="006B08AF">
            <w:pPr>
              <w:jc w:val="center"/>
              <w:rPr>
                <w:rFonts w:ascii="Arial" w:hAnsi="Arial" w:cs="Arial"/>
                <w:b/>
              </w:rPr>
            </w:pPr>
            <w:r w:rsidRPr="00CD6570">
              <w:rPr>
                <w:rFonts w:ascii="Arial" w:hAnsi="Arial" w:cs="Arial"/>
                <w:b/>
              </w:rPr>
              <w:t>Descrição do Campo</w:t>
            </w:r>
          </w:p>
        </w:tc>
        <w:tc>
          <w:tcPr>
            <w:tcW w:w="1252" w:type="dxa"/>
            <w:vAlign w:val="center"/>
          </w:tcPr>
          <w:p w14:paraId="37CC1C50" w14:textId="77777777" w:rsidR="000924FE" w:rsidRPr="00CD6570" w:rsidRDefault="000924FE" w:rsidP="006B08AF">
            <w:pPr>
              <w:jc w:val="center"/>
              <w:rPr>
                <w:rFonts w:ascii="Arial" w:hAnsi="Arial" w:cs="Arial"/>
                <w:b/>
              </w:rPr>
            </w:pPr>
            <w:r w:rsidRPr="00CD6570">
              <w:rPr>
                <w:rFonts w:ascii="Arial" w:hAnsi="Arial" w:cs="Arial"/>
                <w:b/>
              </w:rPr>
              <w:t>Tamanho</w:t>
            </w:r>
          </w:p>
        </w:tc>
        <w:tc>
          <w:tcPr>
            <w:tcW w:w="1161" w:type="dxa"/>
            <w:vAlign w:val="center"/>
          </w:tcPr>
          <w:p w14:paraId="2C670706" w14:textId="77777777" w:rsidR="000924FE" w:rsidRPr="00CD6570" w:rsidRDefault="000924FE" w:rsidP="006B08AF">
            <w:pPr>
              <w:jc w:val="center"/>
              <w:rPr>
                <w:rFonts w:ascii="Arial" w:hAnsi="Arial" w:cs="Arial"/>
                <w:b/>
              </w:rPr>
            </w:pPr>
            <w:r w:rsidRPr="00CD6570">
              <w:rPr>
                <w:rFonts w:ascii="Arial" w:hAnsi="Arial" w:cs="Arial"/>
                <w:b/>
              </w:rPr>
              <w:t>Posição Relativa</w:t>
            </w:r>
          </w:p>
          <w:p w14:paraId="0785427B" w14:textId="77777777" w:rsidR="000924FE" w:rsidRPr="00CD6570" w:rsidRDefault="000924FE" w:rsidP="006B08AF">
            <w:pPr>
              <w:jc w:val="center"/>
              <w:rPr>
                <w:rFonts w:ascii="Arial" w:hAnsi="Arial" w:cs="Arial"/>
                <w:b/>
              </w:rPr>
            </w:pPr>
            <w:r w:rsidRPr="00CD6570">
              <w:rPr>
                <w:rFonts w:ascii="Arial" w:hAnsi="Arial" w:cs="Arial"/>
                <w:b/>
              </w:rPr>
              <w:t>De / Até</w:t>
            </w:r>
          </w:p>
        </w:tc>
        <w:tc>
          <w:tcPr>
            <w:tcW w:w="3402" w:type="dxa"/>
            <w:vAlign w:val="center"/>
          </w:tcPr>
          <w:p w14:paraId="1E541F3C" w14:textId="77777777" w:rsidR="000924FE" w:rsidRPr="00CD6570" w:rsidRDefault="000924FE" w:rsidP="006B08AF">
            <w:pPr>
              <w:jc w:val="center"/>
              <w:rPr>
                <w:rFonts w:ascii="Arial" w:hAnsi="Arial" w:cs="Arial"/>
                <w:b/>
              </w:rPr>
            </w:pPr>
            <w:r w:rsidRPr="00CD6570">
              <w:rPr>
                <w:rFonts w:ascii="Arial" w:hAnsi="Arial" w:cs="Arial"/>
                <w:b/>
              </w:rPr>
              <w:t>Observações</w:t>
            </w:r>
          </w:p>
        </w:tc>
      </w:tr>
      <w:tr w:rsidR="000924FE" w14:paraId="7689D59D" w14:textId="77777777" w:rsidTr="006B08AF">
        <w:trPr>
          <w:jc w:val="center"/>
        </w:trPr>
        <w:tc>
          <w:tcPr>
            <w:tcW w:w="955" w:type="dxa"/>
          </w:tcPr>
          <w:p w14:paraId="3786E395" w14:textId="77777777" w:rsidR="000924FE" w:rsidRPr="00CD6570" w:rsidRDefault="000924FE" w:rsidP="000924FE">
            <w:pPr>
              <w:numPr>
                <w:ilvl w:val="0"/>
                <w:numId w:val="4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696" w:type="dxa"/>
          </w:tcPr>
          <w:p w14:paraId="4CD5A8B7" w14:textId="77777777" w:rsidR="000924FE" w:rsidRPr="00CD6570" w:rsidRDefault="000924FE" w:rsidP="006B08AF">
            <w:pPr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Tipo de Registro</w:t>
            </w:r>
          </w:p>
        </w:tc>
        <w:tc>
          <w:tcPr>
            <w:tcW w:w="1252" w:type="dxa"/>
          </w:tcPr>
          <w:p w14:paraId="3BB6494D" w14:textId="77777777" w:rsidR="000924FE" w:rsidRPr="00CD6570" w:rsidRDefault="000924FE" w:rsidP="006B08AF">
            <w:pPr>
              <w:jc w:val="center"/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01</w:t>
            </w:r>
          </w:p>
        </w:tc>
        <w:tc>
          <w:tcPr>
            <w:tcW w:w="1161" w:type="dxa"/>
          </w:tcPr>
          <w:p w14:paraId="5B26DA20" w14:textId="77777777" w:rsidR="000924FE" w:rsidRPr="00CD6570" w:rsidRDefault="000924FE" w:rsidP="006B08AF">
            <w:pPr>
              <w:jc w:val="center"/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001 / 001</w:t>
            </w:r>
          </w:p>
        </w:tc>
        <w:tc>
          <w:tcPr>
            <w:tcW w:w="3402" w:type="dxa"/>
          </w:tcPr>
          <w:p w14:paraId="7C8ADE94" w14:textId="77777777" w:rsidR="000924FE" w:rsidRPr="00CD6570" w:rsidRDefault="000924FE" w:rsidP="006B08AF">
            <w:pPr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 xml:space="preserve">D = Dados de Faixas de CEP das Localidades </w:t>
            </w:r>
          </w:p>
        </w:tc>
      </w:tr>
      <w:tr w:rsidR="000924FE" w14:paraId="5E29D923" w14:textId="77777777" w:rsidTr="006B08AF">
        <w:trPr>
          <w:jc w:val="center"/>
        </w:trPr>
        <w:tc>
          <w:tcPr>
            <w:tcW w:w="955" w:type="dxa"/>
          </w:tcPr>
          <w:p w14:paraId="20D4DFFF" w14:textId="77777777" w:rsidR="000924FE" w:rsidRPr="00CD6570" w:rsidRDefault="000924FE" w:rsidP="000924FE">
            <w:pPr>
              <w:numPr>
                <w:ilvl w:val="0"/>
                <w:numId w:val="4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696" w:type="dxa"/>
          </w:tcPr>
          <w:p w14:paraId="21A20C23" w14:textId="77777777" w:rsidR="000924FE" w:rsidRPr="00CD6570" w:rsidRDefault="000924FE" w:rsidP="006B08AF">
            <w:pPr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Sigla da UF</w:t>
            </w:r>
          </w:p>
        </w:tc>
        <w:tc>
          <w:tcPr>
            <w:tcW w:w="1252" w:type="dxa"/>
          </w:tcPr>
          <w:p w14:paraId="60B84DAA" w14:textId="77777777" w:rsidR="000924FE" w:rsidRPr="00CD6570" w:rsidRDefault="000924FE" w:rsidP="006B08AF">
            <w:pPr>
              <w:jc w:val="center"/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02</w:t>
            </w:r>
          </w:p>
        </w:tc>
        <w:tc>
          <w:tcPr>
            <w:tcW w:w="1161" w:type="dxa"/>
          </w:tcPr>
          <w:p w14:paraId="19886061" w14:textId="77777777" w:rsidR="000924FE" w:rsidRPr="00CD6570" w:rsidRDefault="000924FE" w:rsidP="006B08AF">
            <w:pPr>
              <w:jc w:val="center"/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002 / 003</w:t>
            </w:r>
          </w:p>
        </w:tc>
        <w:tc>
          <w:tcPr>
            <w:tcW w:w="3402" w:type="dxa"/>
          </w:tcPr>
          <w:p w14:paraId="1FE6391D" w14:textId="77777777" w:rsidR="000924FE" w:rsidRPr="00CD6570" w:rsidRDefault="000924FE" w:rsidP="006B08AF">
            <w:pPr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Texto (02)</w:t>
            </w:r>
          </w:p>
        </w:tc>
      </w:tr>
      <w:tr w:rsidR="000924FE" w:rsidRPr="00014DEE" w14:paraId="45620346" w14:textId="77777777" w:rsidTr="006B08AF">
        <w:trPr>
          <w:jc w:val="center"/>
        </w:trPr>
        <w:tc>
          <w:tcPr>
            <w:tcW w:w="955" w:type="dxa"/>
          </w:tcPr>
          <w:p w14:paraId="067BF81F" w14:textId="77777777" w:rsidR="000924FE" w:rsidRPr="00CD6570" w:rsidRDefault="000924FE" w:rsidP="000924FE">
            <w:pPr>
              <w:numPr>
                <w:ilvl w:val="0"/>
                <w:numId w:val="4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696" w:type="dxa"/>
          </w:tcPr>
          <w:p w14:paraId="5CEA8005" w14:textId="77777777" w:rsidR="000924FE" w:rsidRPr="00CD6570" w:rsidRDefault="000924FE" w:rsidP="006B08AF">
            <w:pPr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Separador</w:t>
            </w:r>
          </w:p>
        </w:tc>
        <w:tc>
          <w:tcPr>
            <w:tcW w:w="1252" w:type="dxa"/>
          </w:tcPr>
          <w:p w14:paraId="2B3E39F3" w14:textId="77777777" w:rsidR="000924FE" w:rsidRPr="00CD6570" w:rsidRDefault="000924FE" w:rsidP="006B08AF">
            <w:pPr>
              <w:jc w:val="center"/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02</w:t>
            </w:r>
          </w:p>
        </w:tc>
        <w:tc>
          <w:tcPr>
            <w:tcW w:w="1161" w:type="dxa"/>
          </w:tcPr>
          <w:p w14:paraId="0D41FBF8" w14:textId="77777777" w:rsidR="000924FE" w:rsidRPr="00CD6570" w:rsidRDefault="000924FE" w:rsidP="006B08AF">
            <w:pPr>
              <w:jc w:val="center"/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004 / 005</w:t>
            </w:r>
          </w:p>
        </w:tc>
        <w:tc>
          <w:tcPr>
            <w:tcW w:w="3402" w:type="dxa"/>
          </w:tcPr>
          <w:p w14:paraId="376C00A8" w14:textId="77777777" w:rsidR="000924FE" w:rsidRPr="00CD6570" w:rsidRDefault="000924FE" w:rsidP="006B08AF">
            <w:pPr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Espaço (20h)</w:t>
            </w:r>
          </w:p>
        </w:tc>
      </w:tr>
      <w:tr w:rsidR="000924FE" w14:paraId="49F1DC9C" w14:textId="77777777" w:rsidTr="006B08AF">
        <w:trPr>
          <w:jc w:val="center"/>
        </w:trPr>
        <w:tc>
          <w:tcPr>
            <w:tcW w:w="955" w:type="dxa"/>
          </w:tcPr>
          <w:p w14:paraId="5C2470E4" w14:textId="77777777" w:rsidR="000924FE" w:rsidRPr="00CD6570" w:rsidRDefault="000924FE" w:rsidP="000924FE">
            <w:pPr>
              <w:numPr>
                <w:ilvl w:val="0"/>
                <w:numId w:val="4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696" w:type="dxa"/>
          </w:tcPr>
          <w:p w14:paraId="7D0BBA35" w14:textId="77777777" w:rsidR="000924FE" w:rsidRPr="00CD6570" w:rsidRDefault="000924FE" w:rsidP="006B08AF">
            <w:pPr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Chave da UF no DNE</w:t>
            </w:r>
          </w:p>
        </w:tc>
        <w:tc>
          <w:tcPr>
            <w:tcW w:w="1252" w:type="dxa"/>
          </w:tcPr>
          <w:p w14:paraId="45F38C39" w14:textId="77777777" w:rsidR="000924FE" w:rsidRPr="00CD6570" w:rsidRDefault="000924FE" w:rsidP="006B08AF">
            <w:pPr>
              <w:jc w:val="center"/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02</w:t>
            </w:r>
          </w:p>
        </w:tc>
        <w:tc>
          <w:tcPr>
            <w:tcW w:w="1161" w:type="dxa"/>
          </w:tcPr>
          <w:p w14:paraId="2B57420C" w14:textId="77777777" w:rsidR="000924FE" w:rsidRPr="00CD6570" w:rsidRDefault="000924FE" w:rsidP="006B08AF">
            <w:pPr>
              <w:jc w:val="center"/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006 / 007</w:t>
            </w:r>
          </w:p>
        </w:tc>
        <w:tc>
          <w:tcPr>
            <w:tcW w:w="3402" w:type="dxa"/>
          </w:tcPr>
          <w:p w14:paraId="4D8D89F2" w14:textId="77777777" w:rsidR="000924FE" w:rsidRPr="00CD6570" w:rsidRDefault="000924FE" w:rsidP="006B08AF">
            <w:pPr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99</w:t>
            </w:r>
          </w:p>
        </w:tc>
      </w:tr>
      <w:tr w:rsidR="000924FE" w:rsidRPr="00014DEE" w14:paraId="1A4E706F" w14:textId="77777777" w:rsidTr="006B08AF">
        <w:trPr>
          <w:jc w:val="center"/>
        </w:trPr>
        <w:tc>
          <w:tcPr>
            <w:tcW w:w="955" w:type="dxa"/>
          </w:tcPr>
          <w:p w14:paraId="5EA92263" w14:textId="77777777" w:rsidR="000924FE" w:rsidRPr="00CD6570" w:rsidRDefault="000924FE" w:rsidP="000924FE">
            <w:pPr>
              <w:numPr>
                <w:ilvl w:val="0"/>
                <w:numId w:val="4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696" w:type="dxa"/>
          </w:tcPr>
          <w:p w14:paraId="19992861" w14:textId="77777777" w:rsidR="000924FE" w:rsidRPr="00CD6570" w:rsidRDefault="000924FE" w:rsidP="006B08AF">
            <w:pPr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Separador</w:t>
            </w:r>
          </w:p>
        </w:tc>
        <w:tc>
          <w:tcPr>
            <w:tcW w:w="1252" w:type="dxa"/>
          </w:tcPr>
          <w:p w14:paraId="23AEC0BF" w14:textId="77777777" w:rsidR="000924FE" w:rsidRPr="00CD6570" w:rsidRDefault="000924FE" w:rsidP="006B08AF">
            <w:pPr>
              <w:jc w:val="center"/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06</w:t>
            </w:r>
          </w:p>
        </w:tc>
        <w:tc>
          <w:tcPr>
            <w:tcW w:w="1161" w:type="dxa"/>
          </w:tcPr>
          <w:p w14:paraId="02251903" w14:textId="77777777" w:rsidR="000924FE" w:rsidRPr="00CD6570" w:rsidRDefault="000924FE" w:rsidP="006B08AF">
            <w:pPr>
              <w:jc w:val="center"/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008 / 013</w:t>
            </w:r>
          </w:p>
        </w:tc>
        <w:tc>
          <w:tcPr>
            <w:tcW w:w="3402" w:type="dxa"/>
          </w:tcPr>
          <w:p w14:paraId="643D2F5A" w14:textId="77777777" w:rsidR="000924FE" w:rsidRPr="00CD6570" w:rsidRDefault="000924FE" w:rsidP="006B08AF">
            <w:pPr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Espaço (20h)</w:t>
            </w:r>
          </w:p>
        </w:tc>
      </w:tr>
      <w:tr w:rsidR="000924FE" w14:paraId="6FC83ADF" w14:textId="77777777" w:rsidTr="006B08AF">
        <w:trPr>
          <w:jc w:val="center"/>
        </w:trPr>
        <w:tc>
          <w:tcPr>
            <w:tcW w:w="955" w:type="dxa"/>
          </w:tcPr>
          <w:p w14:paraId="4E3C098C" w14:textId="77777777" w:rsidR="000924FE" w:rsidRPr="00CD6570" w:rsidRDefault="000924FE" w:rsidP="000924FE">
            <w:pPr>
              <w:numPr>
                <w:ilvl w:val="0"/>
                <w:numId w:val="4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696" w:type="dxa"/>
          </w:tcPr>
          <w:p w14:paraId="704714AD" w14:textId="77777777" w:rsidR="000924FE" w:rsidRPr="00CD6570" w:rsidRDefault="000924FE" w:rsidP="006B08AF">
            <w:pPr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Chave da localidade no DNE</w:t>
            </w:r>
          </w:p>
        </w:tc>
        <w:tc>
          <w:tcPr>
            <w:tcW w:w="1252" w:type="dxa"/>
          </w:tcPr>
          <w:p w14:paraId="71F1225C" w14:textId="77777777" w:rsidR="000924FE" w:rsidRPr="00CD6570" w:rsidRDefault="000924FE" w:rsidP="006B08AF">
            <w:pPr>
              <w:jc w:val="center"/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08</w:t>
            </w:r>
          </w:p>
        </w:tc>
        <w:tc>
          <w:tcPr>
            <w:tcW w:w="1161" w:type="dxa"/>
          </w:tcPr>
          <w:p w14:paraId="4AC02AD1" w14:textId="77777777" w:rsidR="000924FE" w:rsidRPr="00CD6570" w:rsidRDefault="000924FE" w:rsidP="006B08AF">
            <w:pPr>
              <w:jc w:val="center"/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014 / 021</w:t>
            </w:r>
          </w:p>
        </w:tc>
        <w:tc>
          <w:tcPr>
            <w:tcW w:w="3402" w:type="dxa"/>
          </w:tcPr>
          <w:p w14:paraId="49377675" w14:textId="77777777" w:rsidR="000924FE" w:rsidRPr="00CD6570" w:rsidRDefault="000924FE" w:rsidP="006B08AF">
            <w:pPr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99999999</w:t>
            </w:r>
          </w:p>
        </w:tc>
      </w:tr>
      <w:tr w:rsidR="000924FE" w14:paraId="49632D36" w14:textId="77777777" w:rsidTr="006B08AF">
        <w:trPr>
          <w:jc w:val="center"/>
        </w:trPr>
        <w:tc>
          <w:tcPr>
            <w:tcW w:w="955" w:type="dxa"/>
          </w:tcPr>
          <w:p w14:paraId="6F876B14" w14:textId="77777777" w:rsidR="000924FE" w:rsidRPr="00CD6570" w:rsidRDefault="000924FE" w:rsidP="000924FE">
            <w:pPr>
              <w:numPr>
                <w:ilvl w:val="0"/>
                <w:numId w:val="4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696" w:type="dxa"/>
          </w:tcPr>
          <w:p w14:paraId="3923D806" w14:textId="77777777" w:rsidR="000924FE" w:rsidRPr="00CD6570" w:rsidRDefault="000924FE" w:rsidP="006B08AF">
            <w:pPr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Nome Oficial da Localidade</w:t>
            </w:r>
          </w:p>
        </w:tc>
        <w:tc>
          <w:tcPr>
            <w:tcW w:w="1252" w:type="dxa"/>
          </w:tcPr>
          <w:p w14:paraId="2F233E77" w14:textId="77777777" w:rsidR="000924FE" w:rsidRPr="00CD6570" w:rsidRDefault="000924FE" w:rsidP="006B08AF">
            <w:pPr>
              <w:jc w:val="center"/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72</w:t>
            </w:r>
          </w:p>
        </w:tc>
        <w:tc>
          <w:tcPr>
            <w:tcW w:w="1161" w:type="dxa"/>
          </w:tcPr>
          <w:p w14:paraId="76201E5D" w14:textId="77777777" w:rsidR="000924FE" w:rsidRPr="00CD6570" w:rsidRDefault="000924FE" w:rsidP="006B08AF">
            <w:pPr>
              <w:jc w:val="center"/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022 / 093</w:t>
            </w:r>
          </w:p>
        </w:tc>
        <w:tc>
          <w:tcPr>
            <w:tcW w:w="3402" w:type="dxa"/>
          </w:tcPr>
          <w:p w14:paraId="4939CC65" w14:textId="77777777" w:rsidR="000924FE" w:rsidRPr="00CD6570" w:rsidRDefault="000924FE" w:rsidP="006B08AF">
            <w:pPr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Texto (72)</w:t>
            </w:r>
          </w:p>
        </w:tc>
      </w:tr>
      <w:tr w:rsidR="000924FE" w14:paraId="1D08D241" w14:textId="77777777" w:rsidTr="006B08AF">
        <w:trPr>
          <w:jc w:val="center"/>
        </w:trPr>
        <w:tc>
          <w:tcPr>
            <w:tcW w:w="955" w:type="dxa"/>
          </w:tcPr>
          <w:p w14:paraId="7CCA4761" w14:textId="77777777" w:rsidR="000924FE" w:rsidRPr="00CD6570" w:rsidRDefault="000924FE" w:rsidP="000924FE">
            <w:pPr>
              <w:numPr>
                <w:ilvl w:val="0"/>
                <w:numId w:val="4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696" w:type="dxa"/>
          </w:tcPr>
          <w:p w14:paraId="7721617A" w14:textId="77777777" w:rsidR="000924FE" w:rsidRPr="00CD6570" w:rsidRDefault="000924FE" w:rsidP="006B08AF">
            <w:pPr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Quantidade total de faixas de CEP da Localidade</w:t>
            </w:r>
          </w:p>
        </w:tc>
        <w:tc>
          <w:tcPr>
            <w:tcW w:w="1252" w:type="dxa"/>
          </w:tcPr>
          <w:p w14:paraId="56A56E4B" w14:textId="77777777" w:rsidR="000924FE" w:rsidRPr="00CD6570" w:rsidRDefault="000924FE" w:rsidP="006B08AF">
            <w:pPr>
              <w:jc w:val="center"/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02</w:t>
            </w:r>
          </w:p>
        </w:tc>
        <w:tc>
          <w:tcPr>
            <w:tcW w:w="1161" w:type="dxa"/>
          </w:tcPr>
          <w:p w14:paraId="23851F85" w14:textId="77777777" w:rsidR="000924FE" w:rsidRPr="00CD6570" w:rsidRDefault="000924FE" w:rsidP="006B08AF">
            <w:pPr>
              <w:jc w:val="center"/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094 / 095</w:t>
            </w:r>
          </w:p>
        </w:tc>
        <w:tc>
          <w:tcPr>
            <w:tcW w:w="3402" w:type="dxa"/>
          </w:tcPr>
          <w:p w14:paraId="4516F6DA" w14:textId="77777777" w:rsidR="000924FE" w:rsidRPr="00CD6570" w:rsidRDefault="000924FE" w:rsidP="006B08AF">
            <w:pPr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99</w:t>
            </w:r>
          </w:p>
        </w:tc>
      </w:tr>
      <w:tr w:rsidR="000924FE" w14:paraId="2AF9C8BC" w14:textId="77777777" w:rsidTr="006B08AF">
        <w:trPr>
          <w:jc w:val="center"/>
        </w:trPr>
        <w:tc>
          <w:tcPr>
            <w:tcW w:w="955" w:type="dxa"/>
          </w:tcPr>
          <w:p w14:paraId="7676BEE8" w14:textId="77777777" w:rsidR="000924FE" w:rsidRPr="00CD6570" w:rsidRDefault="000924FE" w:rsidP="000924FE">
            <w:pPr>
              <w:numPr>
                <w:ilvl w:val="0"/>
                <w:numId w:val="4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696" w:type="dxa"/>
          </w:tcPr>
          <w:p w14:paraId="4486CC6F" w14:textId="77777777" w:rsidR="000924FE" w:rsidRPr="00CD6570" w:rsidRDefault="000924FE" w:rsidP="006B08AF">
            <w:pPr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Separador</w:t>
            </w:r>
          </w:p>
        </w:tc>
        <w:tc>
          <w:tcPr>
            <w:tcW w:w="1252" w:type="dxa"/>
          </w:tcPr>
          <w:p w14:paraId="025D856F" w14:textId="77777777" w:rsidR="000924FE" w:rsidRPr="00CD6570" w:rsidRDefault="000924FE" w:rsidP="006B08AF">
            <w:pPr>
              <w:jc w:val="center"/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01</w:t>
            </w:r>
          </w:p>
        </w:tc>
        <w:tc>
          <w:tcPr>
            <w:tcW w:w="1161" w:type="dxa"/>
          </w:tcPr>
          <w:p w14:paraId="58D4B543" w14:textId="77777777" w:rsidR="000924FE" w:rsidRPr="00CD6570" w:rsidRDefault="000924FE" w:rsidP="006B08AF">
            <w:pPr>
              <w:jc w:val="center"/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096 / 096</w:t>
            </w:r>
          </w:p>
        </w:tc>
        <w:tc>
          <w:tcPr>
            <w:tcW w:w="3402" w:type="dxa"/>
          </w:tcPr>
          <w:p w14:paraId="733A9F2F" w14:textId="77777777" w:rsidR="000924FE" w:rsidRPr="00CD6570" w:rsidRDefault="000924FE" w:rsidP="006B08AF">
            <w:pPr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Espaço (20h)</w:t>
            </w:r>
          </w:p>
        </w:tc>
      </w:tr>
      <w:tr w:rsidR="000924FE" w14:paraId="3761FE8C" w14:textId="77777777" w:rsidTr="006B08AF">
        <w:trPr>
          <w:jc w:val="center"/>
        </w:trPr>
        <w:tc>
          <w:tcPr>
            <w:tcW w:w="955" w:type="dxa"/>
          </w:tcPr>
          <w:p w14:paraId="4B96951C" w14:textId="77777777" w:rsidR="000924FE" w:rsidRPr="00CD6570" w:rsidRDefault="000924FE" w:rsidP="000924FE">
            <w:pPr>
              <w:numPr>
                <w:ilvl w:val="0"/>
                <w:numId w:val="4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696" w:type="dxa"/>
          </w:tcPr>
          <w:p w14:paraId="6AE33194" w14:textId="77777777" w:rsidR="000924FE" w:rsidRPr="00CD6570" w:rsidRDefault="000924FE" w:rsidP="006B08AF">
            <w:pPr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Ordem da primeira faixa de CEP do registro</w:t>
            </w:r>
          </w:p>
        </w:tc>
        <w:tc>
          <w:tcPr>
            <w:tcW w:w="1252" w:type="dxa"/>
          </w:tcPr>
          <w:p w14:paraId="28F1F5E0" w14:textId="77777777" w:rsidR="000924FE" w:rsidRPr="00CD6570" w:rsidRDefault="000924FE" w:rsidP="006B08AF">
            <w:pPr>
              <w:jc w:val="center"/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02</w:t>
            </w:r>
          </w:p>
        </w:tc>
        <w:tc>
          <w:tcPr>
            <w:tcW w:w="1161" w:type="dxa"/>
          </w:tcPr>
          <w:p w14:paraId="657256A2" w14:textId="77777777" w:rsidR="000924FE" w:rsidRPr="00CD6570" w:rsidRDefault="000924FE" w:rsidP="006B08AF">
            <w:pPr>
              <w:jc w:val="center"/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097 / 098</w:t>
            </w:r>
          </w:p>
        </w:tc>
        <w:tc>
          <w:tcPr>
            <w:tcW w:w="3402" w:type="dxa"/>
          </w:tcPr>
          <w:p w14:paraId="6E7270E5" w14:textId="77777777" w:rsidR="000924FE" w:rsidRPr="00CD6570" w:rsidRDefault="000924FE" w:rsidP="006B08AF">
            <w:pPr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99</w:t>
            </w:r>
          </w:p>
        </w:tc>
      </w:tr>
      <w:tr w:rsidR="000924FE" w14:paraId="6E51F825" w14:textId="77777777" w:rsidTr="006B08AF">
        <w:trPr>
          <w:jc w:val="center"/>
        </w:trPr>
        <w:tc>
          <w:tcPr>
            <w:tcW w:w="955" w:type="dxa"/>
          </w:tcPr>
          <w:p w14:paraId="456F165A" w14:textId="77777777" w:rsidR="000924FE" w:rsidRPr="00CD6570" w:rsidRDefault="000924FE" w:rsidP="000924FE">
            <w:pPr>
              <w:numPr>
                <w:ilvl w:val="0"/>
                <w:numId w:val="4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696" w:type="dxa"/>
          </w:tcPr>
          <w:p w14:paraId="51B95E33" w14:textId="77777777" w:rsidR="000924FE" w:rsidRPr="00CD6570" w:rsidRDefault="000924FE" w:rsidP="006B08AF">
            <w:pPr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Separador</w:t>
            </w:r>
          </w:p>
        </w:tc>
        <w:tc>
          <w:tcPr>
            <w:tcW w:w="1252" w:type="dxa"/>
          </w:tcPr>
          <w:p w14:paraId="4F5FACC2" w14:textId="77777777" w:rsidR="000924FE" w:rsidRPr="00CD6570" w:rsidRDefault="000924FE" w:rsidP="006B08AF">
            <w:pPr>
              <w:jc w:val="center"/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01</w:t>
            </w:r>
          </w:p>
        </w:tc>
        <w:tc>
          <w:tcPr>
            <w:tcW w:w="1161" w:type="dxa"/>
          </w:tcPr>
          <w:p w14:paraId="24736D56" w14:textId="77777777" w:rsidR="000924FE" w:rsidRPr="00CD6570" w:rsidRDefault="000924FE" w:rsidP="006B08AF">
            <w:pPr>
              <w:jc w:val="center"/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099 / 099</w:t>
            </w:r>
          </w:p>
        </w:tc>
        <w:tc>
          <w:tcPr>
            <w:tcW w:w="3402" w:type="dxa"/>
          </w:tcPr>
          <w:p w14:paraId="7B36546E" w14:textId="77777777" w:rsidR="000924FE" w:rsidRPr="00CD6570" w:rsidRDefault="000924FE" w:rsidP="006B08AF">
            <w:pPr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Espaço (20h)</w:t>
            </w:r>
          </w:p>
        </w:tc>
      </w:tr>
      <w:tr w:rsidR="000924FE" w14:paraId="34BDB331" w14:textId="77777777" w:rsidTr="006B08AF">
        <w:trPr>
          <w:jc w:val="center"/>
        </w:trPr>
        <w:tc>
          <w:tcPr>
            <w:tcW w:w="955" w:type="dxa"/>
          </w:tcPr>
          <w:p w14:paraId="59A98AC4" w14:textId="77777777" w:rsidR="000924FE" w:rsidRPr="00CD6570" w:rsidRDefault="000924FE" w:rsidP="000924FE">
            <w:pPr>
              <w:numPr>
                <w:ilvl w:val="0"/>
                <w:numId w:val="4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696" w:type="dxa"/>
          </w:tcPr>
          <w:p w14:paraId="583D6DA0" w14:textId="77777777" w:rsidR="000924FE" w:rsidRPr="00CD6570" w:rsidRDefault="000924FE" w:rsidP="006B08AF">
            <w:pPr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CEP Inicial da Faixa 1 da Localidade Codificada</w:t>
            </w:r>
          </w:p>
        </w:tc>
        <w:tc>
          <w:tcPr>
            <w:tcW w:w="1252" w:type="dxa"/>
          </w:tcPr>
          <w:p w14:paraId="47A36698" w14:textId="77777777" w:rsidR="000924FE" w:rsidRPr="00CD6570" w:rsidRDefault="000924FE" w:rsidP="006B08AF">
            <w:pPr>
              <w:jc w:val="center"/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08</w:t>
            </w:r>
          </w:p>
        </w:tc>
        <w:tc>
          <w:tcPr>
            <w:tcW w:w="1161" w:type="dxa"/>
          </w:tcPr>
          <w:p w14:paraId="62A3BC65" w14:textId="77777777" w:rsidR="000924FE" w:rsidRPr="00CD6570" w:rsidRDefault="000924FE" w:rsidP="006B08AF">
            <w:pPr>
              <w:jc w:val="center"/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100 / 107</w:t>
            </w:r>
          </w:p>
        </w:tc>
        <w:tc>
          <w:tcPr>
            <w:tcW w:w="3402" w:type="dxa"/>
          </w:tcPr>
          <w:p w14:paraId="3E7F4D1A" w14:textId="77777777" w:rsidR="000924FE" w:rsidRPr="00CD6570" w:rsidRDefault="000924FE" w:rsidP="006B08AF">
            <w:pPr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Texto (08)</w:t>
            </w:r>
          </w:p>
        </w:tc>
      </w:tr>
      <w:tr w:rsidR="000924FE" w14:paraId="221206F8" w14:textId="77777777" w:rsidTr="006B08AF">
        <w:trPr>
          <w:jc w:val="center"/>
        </w:trPr>
        <w:tc>
          <w:tcPr>
            <w:tcW w:w="955" w:type="dxa"/>
          </w:tcPr>
          <w:p w14:paraId="6C9022FC" w14:textId="77777777" w:rsidR="000924FE" w:rsidRPr="00CD6570" w:rsidRDefault="000924FE" w:rsidP="000924FE">
            <w:pPr>
              <w:numPr>
                <w:ilvl w:val="0"/>
                <w:numId w:val="4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696" w:type="dxa"/>
          </w:tcPr>
          <w:p w14:paraId="709B029F" w14:textId="77777777" w:rsidR="000924FE" w:rsidRPr="00CD6570" w:rsidRDefault="000924FE" w:rsidP="006B08AF">
            <w:pPr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Separador</w:t>
            </w:r>
          </w:p>
        </w:tc>
        <w:tc>
          <w:tcPr>
            <w:tcW w:w="1252" w:type="dxa"/>
          </w:tcPr>
          <w:p w14:paraId="05C08F51" w14:textId="77777777" w:rsidR="000924FE" w:rsidRPr="00CD6570" w:rsidRDefault="000924FE" w:rsidP="006B08AF">
            <w:pPr>
              <w:jc w:val="center"/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01</w:t>
            </w:r>
          </w:p>
        </w:tc>
        <w:tc>
          <w:tcPr>
            <w:tcW w:w="1161" w:type="dxa"/>
          </w:tcPr>
          <w:p w14:paraId="4746CC26" w14:textId="77777777" w:rsidR="000924FE" w:rsidRPr="00CD6570" w:rsidRDefault="000924FE" w:rsidP="006B08AF">
            <w:pPr>
              <w:jc w:val="center"/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108 / 108</w:t>
            </w:r>
          </w:p>
        </w:tc>
        <w:tc>
          <w:tcPr>
            <w:tcW w:w="3402" w:type="dxa"/>
          </w:tcPr>
          <w:p w14:paraId="0212B0B7" w14:textId="77777777" w:rsidR="000924FE" w:rsidRPr="00CD6570" w:rsidRDefault="000924FE" w:rsidP="006B08AF">
            <w:pPr>
              <w:rPr>
                <w:rFonts w:ascii="Arial" w:hAnsi="Arial" w:cs="Arial"/>
              </w:rPr>
            </w:pPr>
            <w:proofErr w:type="spellStart"/>
            <w:r w:rsidRPr="00CD6570">
              <w:rPr>
                <w:rFonts w:ascii="Arial" w:hAnsi="Arial" w:cs="Arial"/>
              </w:rPr>
              <w:t>Caracter</w:t>
            </w:r>
            <w:proofErr w:type="spellEnd"/>
            <w:r w:rsidRPr="00CD6570">
              <w:rPr>
                <w:rFonts w:ascii="Arial" w:hAnsi="Arial" w:cs="Arial"/>
              </w:rPr>
              <w:t xml:space="preserve"> “/”</w:t>
            </w:r>
          </w:p>
        </w:tc>
      </w:tr>
      <w:tr w:rsidR="000924FE" w14:paraId="624544CF" w14:textId="77777777" w:rsidTr="006B08AF">
        <w:trPr>
          <w:jc w:val="center"/>
        </w:trPr>
        <w:tc>
          <w:tcPr>
            <w:tcW w:w="955" w:type="dxa"/>
          </w:tcPr>
          <w:p w14:paraId="28A20B33" w14:textId="77777777" w:rsidR="000924FE" w:rsidRPr="00CD6570" w:rsidRDefault="000924FE" w:rsidP="000924FE">
            <w:pPr>
              <w:numPr>
                <w:ilvl w:val="0"/>
                <w:numId w:val="4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696" w:type="dxa"/>
          </w:tcPr>
          <w:p w14:paraId="6B94695C" w14:textId="77777777" w:rsidR="000924FE" w:rsidRPr="00CD6570" w:rsidRDefault="000924FE" w:rsidP="006B08AF">
            <w:pPr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CEP Final da Faixa 1 da Localidade Codificada</w:t>
            </w:r>
          </w:p>
        </w:tc>
        <w:tc>
          <w:tcPr>
            <w:tcW w:w="1252" w:type="dxa"/>
          </w:tcPr>
          <w:p w14:paraId="379AD35A" w14:textId="77777777" w:rsidR="000924FE" w:rsidRPr="00CD6570" w:rsidRDefault="000924FE" w:rsidP="006B08AF">
            <w:pPr>
              <w:jc w:val="center"/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08</w:t>
            </w:r>
          </w:p>
        </w:tc>
        <w:tc>
          <w:tcPr>
            <w:tcW w:w="1161" w:type="dxa"/>
          </w:tcPr>
          <w:p w14:paraId="49AAF0F2" w14:textId="77777777" w:rsidR="000924FE" w:rsidRPr="00CD6570" w:rsidRDefault="000924FE" w:rsidP="006B08AF">
            <w:pPr>
              <w:jc w:val="center"/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109 / 116</w:t>
            </w:r>
          </w:p>
        </w:tc>
        <w:tc>
          <w:tcPr>
            <w:tcW w:w="3402" w:type="dxa"/>
          </w:tcPr>
          <w:p w14:paraId="3DEA582B" w14:textId="77777777" w:rsidR="000924FE" w:rsidRPr="00CD6570" w:rsidRDefault="000924FE" w:rsidP="006B08AF">
            <w:pPr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Texto (08)</w:t>
            </w:r>
          </w:p>
        </w:tc>
      </w:tr>
      <w:tr w:rsidR="000924FE" w14:paraId="2113EA00" w14:textId="77777777" w:rsidTr="006B08AF">
        <w:trPr>
          <w:jc w:val="center"/>
        </w:trPr>
        <w:tc>
          <w:tcPr>
            <w:tcW w:w="955" w:type="dxa"/>
          </w:tcPr>
          <w:p w14:paraId="166D9537" w14:textId="77777777" w:rsidR="000924FE" w:rsidRPr="00CD6570" w:rsidRDefault="000924FE" w:rsidP="000924FE">
            <w:pPr>
              <w:numPr>
                <w:ilvl w:val="0"/>
                <w:numId w:val="4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696" w:type="dxa"/>
          </w:tcPr>
          <w:p w14:paraId="0502148F" w14:textId="77777777" w:rsidR="000924FE" w:rsidRPr="00CD6570" w:rsidRDefault="000924FE" w:rsidP="006B08AF">
            <w:pPr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Tipo de Faixa</w:t>
            </w:r>
            <w:r w:rsidR="00C944B2" w:rsidRPr="00C944B2">
              <w:rPr>
                <w:rFonts w:ascii="Arial" w:hAnsi="Arial" w:cs="Arial"/>
                <w:b/>
                <w:sz w:val="20"/>
                <w:szCs w:val="20"/>
              </w:rPr>
              <w:t>(1)</w:t>
            </w:r>
          </w:p>
        </w:tc>
        <w:tc>
          <w:tcPr>
            <w:tcW w:w="1252" w:type="dxa"/>
          </w:tcPr>
          <w:p w14:paraId="3BDB608E" w14:textId="77777777" w:rsidR="000924FE" w:rsidRPr="00CD6570" w:rsidRDefault="000924FE" w:rsidP="006B08AF">
            <w:pPr>
              <w:jc w:val="center"/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01</w:t>
            </w:r>
          </w:p>
        </w:tc>
        <w:tc>
          <w:tcPr>
            <w:tcW w:w="1161" w:type="dxa"/>
          </w:tcPr>
          <w:p w14:paraId="6A1400AC" w14:textId="77777777" w:rsidR="000924FE" w:rsidRPr="00CD6570" w:rsidRDefault="000924FE" w:rsidP="006B08AF">
            <w:pPr>
              <w:jc w:val="center"/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117/117</w:t>
            </w:r>
          </w:p>
        </w:tc>
        <w:tc>
          <w:tcPr>
            <w:tcW w:w="3402" w:type="dxa"/>
          </w:tcPr>
          <w:p w14:paraId="1C6AC591" w14:textId="77777777" w:rsidR="000924FE" w:rsidRPr="00CD6570" w:rsidRDefault="000924FE" w:rsidP="006B08AF">
            <w:pPr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 xml:space="preserve">T –Total do Município </w:t>
            </w:r>
          </w:p>
          <w:p w14:paraId="472A018D" w14:textId="77777777" w:rsidR="000924FE" w:rsidRPr="00CD6570" w:rsidRDefault="00EC4088" w:rsidP="006B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 – Exclusiva da </w:t>
            </w:r>
            <w:r w:rsidR="000924FE" w:rsidRPr="00CD6570">
              <w:rPr>
                <w:rFonts w:ascii="Arial" w:hAnsi="Arial" w:cs="Arial"/>
              </w:rPr>
              <w:t>Sede Urbana</w:t>
            </w:r>
            <w:r w:rsidR="00386D8E">
              <w:rPr>
                <w:rFonts w:ascii="Arial" w:hAnsi="Arial" w:cs="Arial"/>
              </w:rPr>
              <w:t xml:space="preserve">  </w:t>
            </w:r>
          </w:p>
          <w:p w14:paraId="318A48B4" w14:textId="77777777" w:rsidR="000924FE" w:rsidRPr="00CD6570" w:rsidRDefault="000924FE" w:rsidP="006B08AF">
            <w:pPr>
              <w:rPr>
                <w:rFonts w:ascii="Arial" w:hAnsi="Arial" w:cs="Arial"/>
              </w:rPr>
            </w:pPr>
          </w:p>
        </w:tc>
      </w:tr>
      <w:tr w:rsidR="000924FE" w14:paraId="33EE673C" w14:textId="77777777" w:rsidTr="006B08AF">
        <w:trPr>
          <w:jc w:val="center"/>
        </w:trPr>
        <w:tc>
          <w:tcPr>
            <w:tcW w:w="955" w:type="dxa"/>
          </w:tcPr>
          <w:p w14:paraId="1404B5DA" w14:textId="77777777" w:rsidR="000924FE" w:rsidRPr="00CD6570" w:rsidRDefault="000924FE" w:rsidP="000924FE">
            <w:pPr>
              <w:numPr>
                <w:ilvl w:val="0"/>
                <w:numId w:val="4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696" w:type="dxa"/>
          </w:tcPr>
          <w:p w14:paraId="13C13A59" w14:textId="77777777" w:rsidR="000924FE" w:rsidRPr="00CD6570" w:rsidRDefault="000924FE" w:rsidP="006B08AF">
            <w:pPr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Situação da Localidade</w:t>
            </w:r>
          </w:p>
        </w:tc>
        <w:tc>
          <w:tcPr>
            <w:tcW w:w="1252" w:type="dxa"/>
          </w:tcPr>
          <w:p w14:paraId="76E82D1D" w14:textId="77777777" w:rsidR="000924FE" w:rsidRPr="00CD6570" w:rsidRDefault="000924FE" w:rsidP="006B08AF">
            <w:pPr>
              <w:jc w:val="center"/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01</w:t>
            </w:r>
          </w:p>
        </w:tc>
        <w:tc>
          <w:tcPr>
            <w:tcW w:w="1161" w:type="dxa"/>
          </w:tcPr>
          <w:p w14:paraId="4417A7FF" w14:textId="77777777" w:rsidR="000924FE" w:rsidRPr="00CD6570" w:rsidRDefault="000924FE" w:rsidP="006B08AF">
            <w:pPr>
              <w:jc w:val="center"/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118/118</w:t>
            </w:r>
          </w:p>
        </w:tc>
        <w:tc>
          <w:tcPr>
            <w:tcW w:w="3402" w:type="dxa"/>
          </w:tcPr>
          <w:p w14:paraId="5A94C238" w14:textId="77777777" w:rsidR="000924FE" w:rsidRPr="00CD6570" w:rsidRDefault="000924FE" w:rsidP="006B08AF">
            <w:pPr>
              <w:rPr>
                <w:rFonts w:ascii="Arial" w:hAnsi="Arial" w:cs="Arial"/>
              </w:rPr>
            </w:pPr>
            <w:r w:rsidRPr="00E94801">
              <w:rPr>
                <w:rFonts w:ascii="Arial" w:hAnsi="Arial" w:cs="Arial"/>
              </w:rPr>
              <w:t>N - N</w:t>
            </w:r>
            <w:r w:rsidRPr="00CD6570">
              <w:rPr>
                <w:rFonts w:ascii="Arial" w:hAnsi="Arial" w:cs="Arial"/>
              </w:rPr>
              <w:t xml:space="preserve">ão </w:t>
            </w:r>
            <w:proofErr w:type="spellStart"/>
            <w:r w:rsidRPr="00CD6570">
              <w:rPr>
                <w:rFonts w:ascii="Arial" w:hAnsi="Arial" w:cs="Arial"/>
              </w:rPr>
              <w:t>Codif</w:t>
            </w:r>
            <w:proofErr w:type="spellEnd"/>
            <w:r w:rsidRPr="00CD6570">
              <w:rPr>
                <w:rFonts w:ascii="Arial" w:hAnsi="Arial" w:cs="Arial"/>
              </w:rPr>
              <w:t xml:space="preserve">. </w:t>
            </w:r>
            <w:proofErr w:type="gramStart"/>
            <w:r w:rsidRPr="00CD6570">
              <w:rPr>
                <w:rFonts w:ascii="Arial" w:hAnsi="Arial" w:cs="Arial"/>
              </w:rPr>
              <w:t>por</w:t>
            </w:r>
            <w:proofErr w:type="gramEnd"/>
            <w:r w:rsidRPr="00CD6570">
              <w:rPr>
                <w:rFonts w:ascii="Arial" w:hAnsi="Arial" w:cs="Arial"/>
              </w:rPr>
              <w:t xml:space="preserve"> </w:t>
            </w:r>
            <w:proofErr w:type="spellStart"/>
            <w:r w:rsidRPr="00CD6570">
              <w:rPr>
                <w:rFonts w:ascii="Arial" w:hAnsi="Arial" w:cs="Arial"/>
              </w:rPr>
              <w:t>Lograd</w:t>
            </w:r>
            <w:proofErr w:type="spellEnd"/>
            <w:r w:rsidRPr="00CD6570">
              <w:rPr>
                <w:rFonts w:ascii="Arial" w:hAnsi="Arial" w:cs="Arial"/>
              </w:rPr>
              <w:t>.</w:t>
            </w:r>
          </w:p>
          <w:p w14:paraId="17EBBD5B" w14:textId="77777777" w:rsidR="000924FE" w:rsidRPr="00CD6570" w:rsidRDefault="000924FE" w:rsidP="006B08AF">
            <w:pPr>
              <w:rPr>
                <w:rFonts w:ascii="Arial" w:hAnsi="Arial" w:cs="Arial"/>
              </w:rPr>
            </w:pPr>
            <w:r w:rsidRPr="00E94801">
              <w:rPr>
                <w:rFonts w:ascii="Arial" w:hAnsi="Arial" w:cs="Arial"/>
              </w:rPr>
              <w:t xml:space="preserve">C - </w:t>
            </w:r>
            <w:proofErr w:type="spellStart"/>
            <w:r w:rsidRPr="00E94801">
              <w:rPr>
                <w:rFonts w:ascii="Arial" w:hAnsi="Arial" w:cs="Arial"/>
              </w:rPr>
              <w:t>C</w:t>
            </w:r>
            <w:r w:rsidRPr="00E921E5">
              <w:rPr>
                <w:rFonts w:ascii="Arial" w:hAnsi="Arial" w:cs="Arial"/>
              </w:rPr>
              <w:t>odif</w:t>
            </w:r>
            <w:proofErr w:type="spellEnd"/>
            <w:r w:rsidRPr="00CD6570">
              <w:rPr>
                <w:rFonts w:ascii="Arial" w:hAnsi="Arial" w:cs="Arial"/>
              </w:rPr>
              <w:t xml:space="preserve">. </w:t>
            </w:r>
            <w:proofErr w:type="gramStart"/>
            <w:r w:rsidRPr="00CD6570">
              <w:rPr>
                <w:rFonts w:ascii="Arial" w:hAnsi="Arial" w:cs="Arial"/>
              </w:rPr>
              <w:t>por</w:t>
            </w:r>
            <w:proofErr w:type="gramEnd"/>
            <w:r w:rsidRPr="00CD6570">
              <w:rPr>
                <w:rFonts w:ascii="Arial" w:hAnsi="Arial" w:cs="Arial"/>
              </w:rPr>
              <w:t xml:space="preserve"> Logradouros</w:t>
            </w:r>
          </w:p>
          <w:p w14:paraId="49CC0BD3" w14:textId="77777777" w:rsidR="000924FE" w:rsidRPr="00CD6570" w:rsidRDefault="000924FE" w:rsidP="006B08AF">
            <w:pPr>
              <w:rPr>
                <w:rFonts w:ascii="Arial" w:hAnsi="Arial" w:cs="Arial"/>
              </w:rPr>
            </w:pPr>
            <w:r w:rsidRPr="00E94801">
              <w:rPr>
                <w:rFonts w:ascii="Arial" w:hAnsi="Arial" w:cs="Arial"/>
              </w:rPr>
              <w:t>I - I</w:t>
            </w:r>
            <w:r w:rsidRPr="00E921E5">
              <w:rPr>
                <w:rFonts w:ascii="Arial" w:hAnsi="Arial" w:cs="Arial"/>
              </w:rPr>
              <w:t>nserida</w:t>
            </w:r>
            <w:r w:rsidRPr="00CD6570">
              <w:rPr>
                <w:rFonts w:ascii="Arial" w:hAnsi="Arial" w:cs="Arial"/>
              </w:rPr>
              <w:t xml:space="preserve"> na codificação</w:t>
            </w:r>
          </w:p>
        </w:tc>
      </w:tr>
      <w:tr w:rsidR="000924FE" w14:paraId="0016486F" w14:textId="77777777" w:rsidTr="006B08AF">
        <w:trPr>
          <w:jc w:val="center"/>
        </w:trPr>
        <w:tc>
          <w:tcPr>
            <w:tcW w:w="955" w:type="dxa"/>
          </w:tcPr>
          <w:p w14:paraId="5BFB2A82" w14:textId="77777777" w:rsidR="000924FE" w:rsidRPr="00CD6570" w:rsidRDefault="000924FE" w:rsidP="000924FE">
            <w:pPr>
              <w:numPr>
                <w:ilvl w:val="0"/>
                <w:numId w:val="4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696" w:type="dxa"/>
          </w:tcPr>
          <w:p w14:paraId="4D9AA287" w14:textId="77777777" w:rsidR="000924FE" w:rsidRPr="00CD6570" w:rsidRDefault="000924FE" w:rsidP="006B08AF">
            <w:pPr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Terminador de Linha (EOL)</w:t>
            </w:r>
          </w:p>
        </w:tc>
        <w:tc>
          <w:tcPr>
            <w:tcW w:w="1252" w:type="dxa"/>
          </w:tcPr>
          <w:p w14:paraId="405A0510" w14:textId="77777777" w:rsidR="000924FE" w:rsidRPr="00CD6570" w:rsidRDefault="000924FE" w:rsidP="006B08AF">
            <w:pPr>
              <w:jc w:val="center"/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02</w:t>
            </w:r>
          </w:p>
        </w:tc>
        <w:tc>
          <w:tcPr>
            <w:tcW w:w="1161" w:type="dxa"/>
          </w:tcPr>
          <w:p w14:paraId="5880FF7E" w14:textId="77777777" w:rsidR="000924FE" w:rsidRPr="00CD6570" w:rsidRDefault="000924FE" w:rsidP="006B08AF">
            <w:pPr>
              <w:jc w:val="center"/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119 / 120</w:t>
            </w:r>
          </w:p>
        </w:tc>
        <w:tc>
          <w:tcPr>
            <w:tcW w:w="3402" w:type="dxa"/>
          </w:tcPr>
          <w:p w14:paraId="67D665F4" w14:textId="77777777" w:rsidR="000924FE" w:rsidRPr="00CD6570" w:rsidRDefault="000924FE" w:rsidP="006B08AF">
            <w:pPr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&lt;CR&gt;&lt;LF&gt;</w:t>
            </w:r>
          </w:p>
          <w:p w14:paraId="27123209" w14:textId="77777777" w:rsidR="000924FE" w:rsidRPr="00CD6570" w:rsidRDefault="000924FE" w:rsidP="006B08AF">
            <w:pPr>
              <w:rPr>
                <w:rFonts w:ascii="Arial" w:hAnsi="Arial" w:cs="Arial"/>
              </w:rPr>
            </w:pPr>
            <w:r w:rsidRPr="00CD6570">
              <w:rPr>
                <w:rFonts w:ascii="Arial" w:hAnsi="Arial" w:cs="Arial"/>
              </w:rPr>
              <w:t>(0Dh, 0Ah)</w:t>
            </w:r>
          </w:p>
        </w:tc>
      </w:tr>
    </w:tbl>
    <w:p w14:paraId="71E57089" w14:textId="77777777" w:rsidR="000924FE" w:rsidRDefault="000924FE" w:rsidP="000924FE">
      <w:pPr>
        <w:pStyle w:val="PargrafodaLista"/>
        <w:ind w:left="1416"/>
      </w:pPr>
    </w:p>
    <w:p w14:paraId="0A1B2A0A" w14:textId="77777777" w:rsidR="006E549F" w:rsidRPr="00377334" w:rsidRDefault="006E549F" w:rsidP="00377334">
      <w:pPr>
        <w:pStyle w:val="PargrafodaLista"/>
        <w:tabs>
          <w:tab w:val="num" w:pos="720"/>
        </w:tabs>
        <w:rPr>
          <w:rFonts w:ascii="Tahoma" w:hAnsi="Tahoma"/>
          <w:color w:val="000000" w:themeColor="text1"/>
          <w:sz w:val="22"/>
        </w:rPr>
      </w:pPr>
    </w:p>
    <w:p w14:paraId="4F2882E5" w14:textId="77777777" w:rsidR="00377334" w:rsidRPr="00EF05C7" w:rsidRDefault="00365504" w:rsidP="00460AEC">
      <w:pPr>
        <w:numPr>
          <w:ilvl w:val="0"/>
          <w:numId w:val="39"/>
        </w:numPr>
        <w:jc w:val="both"/>
        <w:rPr>
          <w:rFonts w:ascii="Tahoma" w:hAnsi="Tahoma"/>
          <w:b/>
          <w:color w:val="000000" w:themeColor="text1"/>
          <w:sz w:val="22"/>
        </w:rPr>
      </w:pPr>
      <w:r w:rsidRPr="00EF05C7">
        <w:rPr>
          <w:rFonts w:ascii="Tahoma" w:hAnsi="Tahoma"/>
          <w:b/>
          <w:color w:val="000000" w:themeColor="text1"/>
          <w:sz w:val="22"/>
        </w:rPr>
        <w:t>DNE_DLT_FAIXAS_CEP_LOCALIDADE.TXT</w:t>
      </w:r>
      <w:r w:rsidR="00377334" w:rsidRPr="00EF05C7">
        <w:rPr>
          <w:rFonts w:ascii="Tahoma" w:hAnsi="Tahoma"/>
          <w:b/>
          <w:color w:val="000000" w:themeColor="text1"/>
          <w:sz w:val="22"/>
        </w:rPr>
        <w:t>:</w:t>
      </w:r>
    </w:p>
    <w:p w14:paraId="60326D0C" w14:textId="77777777" w:rsidR="00377334" w:rsidRDefault="00377334" w:rsidP="00377334">
      <w:pPr>
        <w:ind w:left="360"/>
        <w:jc w:val="both"/>
        <w:rPr>
          <w:rFonts w:ascii="Tahoma" w:hAnsi="Tahoma"/>
          <w:color w:val="000000" w:themeColor="text1"/>
          <w:sz w:val="22"/>
        </w:rPr>
      </w:pPr>
    </w:p>
    <w:p w14:paraId="098E47BE" w14:textId="77777777" w:rsidR="00186D7B" w:rsidRPr="00836FCC" w:rsidRDefault="00186D7B" w:rsidP="00186D7B">
      <w:pPr>
        <w:ind w:left="360"/>
        <w:jc w:val="both"/>
        <w:rPr>
          <w:rFonts w:ascii="Arial" w:hAnsi="Arial" w:cs="Arial"/>
          <w:b/>
          <w:sz w:val="22"/>
        </w:rPr>
      </w:pPr>
      <w:r w:rsidRPr="000924FE">
        <w:rPr>
          <w:rFonts w:ascii="Arial" w:hAnsi="Arial" w:cs="Arial"/>
          <w:sz w:val="22"/>
        </w:rPr>
        <w:t>Acréscimo dos campos Tipo de Faixa (T –Total do Município</w:t>
      </w:r>
      <w:r>
        <w:rPr>
          <w:rFonts w:ascii="Arial" w:hAnsi="Arial" w:cs="Arial"/>
          <w:sz w:val="22"/>
        </w:rPr>
        <w:t xml:space="preserve"> e </w:t>
      </w:r>
      <w:r w:rsidRPr="000924FE">
        <w:rPr>
          <w:rFonts w:ascii="Arial" w:hAnsi="Arial" w:cs="Arial"/>
          <w:sz w:val="22"/>
        </w:rPr>
        <w:t>C – Exclusiva da Sede Urbana) e</w:t>
      </w:r>
      <w:r>
        <w:rPr>
          <w:rFonts w:ascii="Arial" w:hAnsi="Arial" w:cs="Arial"/>
          <w:sz w:val="22"/>
        </w:rPr>
        <w:t xml:space="preserve"> S</w:t>
      </w:r>
      <w:r w:rsidRPr="000924FE">
        <w:rPr>
          <w:rFonts w:ascii="Arial" w:hAnsi="Arial" w:cs="Arial"/>
          <w:sz w:val="22"/>
        </w:rPr>
        <w:t>ituação da Localidade (</w:t>
      </w:r>
      <w:r w:rsidR="00874425">
        <w:rPr>
          <w:rFonts w:ascii="Arial" w:hAnsi="Arial" w:cs="Arial"/>
          <w:sz w:val="22"/>
        </w:rPr>
        <w:t xml:space="preserve">N - </w:t>
      </w:r>
      <w:r w:rsidRPr="000924FE">
        <w:rPr>
          <w:rFonts w:ascii="Arial" w:hAnsi="Arial" w:cs="Arial"/>
          <w:sz w:val="22"/>
        </w:rPr>
        <w:t xml:space="preserve">Não Codificada por Logradouro, </w:t>
      </w:r>
      <w:r w:rsidR="00874425">
        <w:rPr>
          <w:rFonts w:ascii="Arial" w:hAnsi="Arial" w:cs="Arial"/>
          <w:sz w:val="22"/>
        </w:rPr>
        <w:t xml:space="preserve">C - </w:t>
      </w:r>
      <w:r w:rsidRPr="000924FE">
        <w:rPr>
          <w:rFonts w:ascii="Arial" w:hAnsi="Arial" w:cs="Arial"/>
          <w:sz w:val="22"/>
        </w:rPr>
        <w:t xml:space="preserve">Codificada por Logradouros ou </w:t>
      </w:r>
      <w:r w:rsidR="00874425">
        <w:rPr>
          <w:rFonts w:ascii="Arial" w:hAnsi="Arial" w:cs="Arial"/>
          <w:sz w:val="22"/>
        </w:rPr>
        <w:t xml:space="preserve">I - </w:t>
      </w:r>
      <w:r w:rsidRPr="000924FE">
        <w:rPr>
          <w:rFonts w:ascii="Arial" w:hAnsi="Arial" w:cs="Arial"/>
          <w:sz w:val="22"/>
        </w:rPr>
        <w:t>Inserida na codificação)</w:t>
      </w:r>
      <w:r>
        <w:rPr>
          <w:rFonts w:ascii="Arial" w:hAnsi="Arial" w:cs="Arial"/>
          <w:sz w:val="22"/>
        </w:rPr>
        <w:t xml:space="preserve">. </w:t>
      </w:r>
      <w:r w:rsidRPr="00836FCC">
        <w:rPr>
          <w:rFonts w:ascii="Arial" w:hAnsi="Arial" w:cs="Arial"/>
          <w:b/>
          <w:sz w:val="22"/>
        </w:rPr>
        <w:t>Esses campos deverão ser atualizado</w:t>
      </w:r>
      <w:r w:rsidR="00874425">
        <w:rPr>
          <w:rFonts w:ascii="Arial" w:hAnsi="Arial" w:cs="Arial"/>
          <w:b/>
          <w:sz w:val="22"/>
        </w:rPr>
        <w:t>s</w:t>
      </w:r>
      <w:r w:rsidRPr="00836FCC">
        <w:rPr>
          <w:rFonts w:ascii="Arial" w:hAnsi="Arial" w:cs="Arial"/>
          <w:b/>
          <w:sz w:val="22"/>
        </w:rPr>
        <w:t xml:space="preserve"> em sua base de dados com os seguintes valores:</w:t>
      </w:r>
    </w:p>
    <w:p w14:paraId="32630A75" w14:textId="77777777" w:rsidR="00C502FF" w:rsidRDefault="00C502FF" w:rsidP="00186D7B">
      <w:pPr>
        <w:ind w:left="360"/>
        <w:jc w:val="both"/>
        <w:rPr>
          <w:rFonts w:ascii="Arial" w:hAnsi="Arial" w:cs="Arial"/>
          <w:sz w:val="22"/>
        </w:rPr>
      </w:pPr>
    </w:p>
    <w:p w14:paraId="1C94FA74" w14:textId="77777777" w:rsidR="00186D7B" w:rsidRDefault="00186D7B" w:rsidP="00186D7B">
      <w:pPr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Tipo de </w:t>
      </w:r>
      <w:proofErr w:type="gramStart"/>
      <w:r>
        <w:rPr>
          <w:rFonts w:ascii="Arial" w:hAnsi="Arial" w:cs="Arial"/>
          <w:sz w:val="22"/>
        </w:rPr>
        <w:t xml:space="preserve">Faixa </w:t>
      </w:r>
      <w:r w:rsidRPr="00186D7B">
        <w:rPr>
          <w:rFonts w:ascii="Arial" w:hAnsi="Arial" w:cs="Arial"/>
          <w:sz w:val="22"/>
        </w:rPr>
        <w:sym w:font="Wingdings" w:char="F0E0"/>
      </w:r>
      <w:r>
        <w:rPr>
          <w:rFonts w:ascii="Arial" w:hAnsi="Arial" w:cs="Arial"/>
          <w:sz w:val="22"/>
        </w:rPr>
        <w:t xml:space="preserve"> C</w:t>
      </w:r>
      <w:proofErr w:type="gramEnd"/>
      <w:r>
        <w:rPr>
          <w:rFonts w:ascii="Arial" w:hAnsi="Arial" w:cs="Arial"/>
          <w:sz w:val="22"/>
        </w:rPr>
        <w:t>;</w:t>
      </w:r>
    </w:p>
    <w:p w14:paraId="1A5906B7" w14:textId="77777777" w:rsidR="00186D7B" w:rsidRDefault="00186D7B" w:rsidP="00186D7B">
      <w:pPr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Situação da </w:t>
      </w:r>
      <w:proofErr w:type="gramStart"/>
      <w:r>
        <w:rPr>
          <w:rFonts w:ascii="Arial" w:hAnsi="Arial" w:cs="Arial"/>
          <w:sz w:val="22"/>
        </w:rPr>
        <w:t xml:space="preserve">Localidade </w:t>
      </w:r>
      <w:r w:rsidRPr="00186D7B">
        <w:rPr>
          <w:rFonts w:ascii="Arial" w:hAnsi="Arial" w:cs="Arial"/>
          <w:sz w:val="22"/>
        </w:rPr>
        <w:sym w:font="Wingdings" w:char="F0E0"/>
      </w:r>
      <w:r>
        <w:rPr>
          <w:rFonts w:ascii="Arial" w:hAnsi="Arial" w:cs="Arial"/>
          <w:sz w:val="22"/>
        </w:rPr>
        <w:t xml:space="preserve"> C</w:t>
      </w:r>
      <w:proofErr w:type="gramEnd"/>
      <w:r>
        <w:rPr>
          <w:rFonts w:ascii="Arial" w:hAnsi="Arial" w:cs="Arial"/>
          <w:sz w:val="22"/>
        </w:rPr>
        <w:t>;</w:t>
      </w:r>
    </w:p>
    <w:p w14:paraId="64635466" w14:textId="77777777" w:rsidR="003B6F5F" w:rsidRDefault="003B6F5F" w:rsidP="00186D7B">
      <w:pPr>
        <w:ind w:left="360"/>
        <w:jc w:val="both"/>
        <w:rPr>
          <w:rFonts w:ascii="Arial" w:hAnsi="Arial" w:cs="Arial"/>
          <w:sz w:val="22"/>
        </w:rPr>
      </w:pPr>
    </w:p>
    <w:p w14:paraId="51A9B68E" w14:textId="77777777" w:rsidR="003B6F5F" w:rsidRPr="003B6F5F" w:rsidRDefault="003B6F5F" w:rsidP="003B6F5F">
      <w:pPr>
        <w:pStyle w:val="Ttulo2"/>
        <w:numPr>
          <w:ilvl w:val="1"/>
          <w:numId w:val="0"/>
        </w:numPr>
        <w:pBdr>
          <w:bottom w:val="single" w:sz="4" w:space="1" w:color="000000"/>
          <w:right w:val="single" w:sz="4" w:space="4" w:color="000000"/>
        </w:pBdr>
        <w:shd w:val="clear" w:color="auto" w:fill="BFBFBF"/>
        <w:tabs>
          <w:tab w:val="num" w:pos="576"/>
        </w:tabs>
        <w:suppressAutoHyphens/>
        <w:ind w:left="576" w:hanging="576"/>
        <w:jc w:val="right"/>
        <w:rPr>
          <w:rFonts w:cs="Arial"/>
        </w:rPr>
      </w:pPr>
      <w:bookmarkStart w:id="1" w:name="_Toc318119121"/>
      <w:r w:rsidRPr="003B6F5F">
        <w:rPr>
          <w:rFonts w:cs="Arial"/>
        </w:rPr>
        <w:t>Registro de Dados</w:t>
      </w:r>
      <w:bookmarkEnd w:id="1"/>
    </w:p>
    <w:p w14:paraId="76CD35D5" w14:textId="77777777" w:rsidR="003B6F5F" w:rsidRDefault="003B6F5F" w:rsidP="003B6F5F">
      <w:pPr>
        <w:ind w:right="57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4"/>
        <w:gridCol w:w="2835"/>
        <w:gridCol w:w="851"/>
        <w:gridCol w:w="1276"/>
        <w:gridCol w:w="3538"/>
      </w:tblGrid>
      <w:tr w:rsidR="003B6F5F" w14:paraId="2A67B469" w14:textId="77777777" w:rsidTr="006B08AF">
        <w:trPr>
          <w:jc w:val="center"/>
        </w:trPr>
        <w:tc>
          <w:tcPr>
            <w:tcW w:w="1544" w:type="dxa"/>
            <w:vAlign w:val="center"/>
          </w:tcPr>
          <w:p w14:paraId="39971AD3" w14:textId="77777777" w:rsidR="003B6F5F" w:rsidRDefault="003B6F5F" w:rsidP="006B08AF">
            <w:pPr>
              <w:jc w:val="center"/>
              <w:rPr>
                <w:b/>
              </w:rPr>
            </w:pPr>
            <w:r>
              <w:rPr>
                <w:b/>
              </w:rPr>
              <w:t>Ordem</w:t>
            </w:r>
          </w:p>
        </w:tc>
        <w:tc>
          <w:tcPr>
            <w:tcW w:w="2835" w:type="dxa"/>
            <w:vAlign w:val="center"/>
          </w:tcPr>
          <w:p w14:paraId="74ECE099" w14:textId="77777777" w:rsidR="003B6F5F" w:rsidRDefault="003B6F5F" w:rsidP="006B08AF">
            <w:pPr>
              <w:jc w:val="center"/>
              <w:rPr>
                <w:b/>
              </w:rPr>
            </w:pPr>
            <w:r>
              <w:rPr>
                <w:b/>
              </w:rPr>
              <w:t>Descrição do Campo</w:t>
            </w:r>
          </w:p>
        </w:tc>
        <w:tc>
          <w:tcPr>
            <w:tcW w:w="851" w:type="dxa"/>
            <w:vAlign w:val="center"/>
          </w:tcPr>
          <w:p w14:paraId="3E714684" w14:textId="77777777" w:rsidR="003B6F5F" w:rsidRDefault="003B6F5F" w:rsidP="006B08AF">
            <w:pPr>
              <w:jc w:val="center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1276" w:type="dxa"/>
            <w:vAlign w:val="center"/>
          </w:tcPr>
          <w:p w14:paraId="1AAB1663" w14:textId="77777777" w:rsidR="003B6F5F" w:rsidRDefault="003B6F5F" w:rsidP="006B08AF">
            <w:pPr>
              <w:jc w:val="center"/>
              <w:rPr>
                <w:b/>
              </w:rPr>
            </w:pPr>
            <w:r>
              <w:rPr>
                <w:b/>
              </w:rPr>
              <w:t>Posição Relativa</w:t>
            </w:r>
          </w:p>
          <w:p w14:paraId="3086A50A" w14:textId="77777777" w:rsidR="003B6F5F" w:rsidRDefault="003B6F5F" w:rsidP="006B08AF">
            <w:pPr>
              <w:jc w:val="center"/>
              <w:rPr>
                <w:b/>
              </w:rPr>
            </w:pPr>
            <w:r>
              <w:rPr>
                <w:b/>
              </w:rPr>
              <w:t>De / Até</w:t>
            </w:r>
          </w:p>
        </w:tc>
        <w:tc>
          <w:tcPr>
            <w:tcW w:w="3538" w:type="dxa"/>
            <w:vAlign w:val="center"/>
          </w:tcPr>
          <w:p w14:paraId="387638A4" w14:textId="77777777" w:rsidR="003B6F5F" w:rsidRDefault="003B6F5F" w:rsidP="006B08AF">
            <w:pPr>
              <w:jc w:val="center"/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3B6F5F" w14:paraId="518CDCA2" w14:textId="77777777" w:rsidTr="006B08AF">
        <w:trPr>
          <w:jc w:val="center"/>
        </w:trPr>
        <w:tc>
          <w:tcPr>
            <w:tcW w:w="1544" w:type="dxa"/>
          </w:tcPr>
          <w:p w14:paraId="6780E8E6" w14:textId="77777777" w:rsidR="003B6F5F" w:rsidRPr="003B6F5F" w:rsidRDefault="003B6F5F" w:rsidP="0056521B">
            <w:pPr>
              <w:numPr>
                <w:ilvl w:val="0"/>
                <w:numId w:val="47"/>
              </w:numPr>
              <w:tabs>
                <w:tab w:val="clear" w:pos="360"/>
                <w:tab w:val="num" w:pos="1210"/>
              </w:tabs>
              <w:ind w:left="121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5773A7B4" w14:textId="77777777" w:rsidR="003B6F5F" w:rsidRPr="003B6F5F" w:rsidRDefault="003B6F5F" w:rsidP="006B08AF">
            <w:pPr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Tipo de Registro</w:t>
            </w:r>
          </w:p>
        </w:tc>
        <w:tc>
          <w:tcPr>
            <w:tcW w:w="851" w:type="dxa"/>
          </w:tcPr>
          <w:p w14:paraId="0AF590AA" w14:textId="77777777" w:rsidR="003B6F5F" w:rsidRPr="003B6F5F" w:rsidRDefault="003B6F5F" w:rsidP="006B08AF">
            <w:pPr>
              <w:jc w:val="center"/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01</w:t>
            </w:r>
          </w:p>
        </w:tc>
        <w:tc>
          <w:tcPr>
            <w:tcW w:w="1276" w:type="dxa"/>
          </w:tcPr>
          <w:p w14:paraId="09BB8F4B" w14:textId="77777777" w:rsidR="003B6F5F" w:rsidRPr="003B6F5F" w:rsidRDefault="003B6F5F" w:rsidP="006B08AF">
            <w:pPr>
              <w:jc w:val="center"/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001 / 001</w:t>
            </w:r>
          </w:p>
        </w:tc>
        <w:tc>
          <w:tcPr>
            <w:tcW w:w="3538" w:type="dxa"/>
          </w:tcPr>
          <w:p w14:paraId="7B74F94C" w14:textId="77777777" w:rsidR="003B6F5F" w:rsidRPr="003B6F5F" w:rsidRDefault="003B6F5F" w:rsidP="006B08AF">
            <w:pPr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D = Dados de Faixas de CEP das Localidades</w:t>
            </w:r>
          </w:p>
        </w:tc>
      </w:tr>
      <w:tr w:rsidR="003B6F5F" w14:paraId="0CBC0240" w14:textId="77777777" w:rsidTr="006B08AF">
        <w:trPr>
          <w:jc w:val="center"/>
        </w:trPr>
        <w:tc>
          <w:tcPr>
            <w:tcW w:w="1544" w:type="dxa"/>
          </w:tcPr>
          <w:p w14:paraId="23F90ECA" w14:textId="77777777" w:rsidR="003B6F5F" w:rsidRPr="003B6F5F" w:rsidRDefault="003B6F5F" w:rsidP="003B6F5F">
            <w:pPr>
              <w:numPr>
                <w:ilvl w:val="0"/>
                <w:numId w:val="47"/>
              </w:numPr>
              <w:tabs>
                <w:tab w:val="clear" w:pos="360"/>
                <w:tab w:val="num" w:pos="1210"/>
              </w:tabs>
              <w:ind w:left="121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24B9305A" w14:textId="77777777" w:rsidR="003B6F5F" w:rsidRPr="003B6F5F" w:rsidRDefault="003B6F5F" w:rsidP="006B08AF">
            <w:pPr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Sigla da UF</w:t>
            </w:r>
          </w:p>
        </w:tc>
        <w:tc>
          <w:tcPr>
            <w:tcW w:w="851" w:type="dxa"/>
          </w:tcPr>
          <w:p w14:paraId="6F80C5C8" w14:textId="77777777" w:rsidR="003B6F5F" w:rsidRPr="003B6F5F" w:rsidRDefault="003B6F5F" w:rsidP="006B08AF">
            <w:pPr>
              <w:jc w:val="center"/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02</w:t>
            </w:r>
          </w:p>
        </w:tc>
        <w:tc>
          <w:tcPr>
            <w:tcW w:w="1276" w:type="dxa"/>
          </w:tcPr>
          <w:p w14:paraId="3A3088BC" w14:textId="77777777" w:rsidR="003B6F5F" w:rsidRPr="003B6F5F" w:rsidRDefault="003B6F5F" w:rsidP="006B08AF">
            <w:pPr>
              <w:jc w:val="center"/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002 / 003</w:t>
            </w:r>
          </w:p>
        </w:tc>
        <w:tc>
          <w:tcPr>
            <w:tcW w:w="3538" w:type="dxa"/>
          </w:tcPr>
          <w:p w14:paraId="72FA7088" w14:textId="77777777" w:rsidR="003B6F5F" w:rsidRPr="003B6F5F" w:rsidRDefault="003B6F5F" w:rsidP="006B08AF">
            <w:pPr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Texto (02)</w:t>
            </w:r>
          </w:p>
        </w:tc>
      </w:tr>
      <w:tr w:rsidR="003B6F5F" w:rsidRPr="00014DEE" w14:paraId="2FBA26A1" w14:textId="77777777" w:rsidTr="006B08AF">
        <w:trPr>
          <w:jc w:val="center"/>
        </w:trPr>
        <w:tc>
          <w:tcPr>
            <w:tcW w:w="1544" w:type="dxa"/>
          </w:tcPr>
          <w:p w14:paraId="23AF1A02" w14:textId="77777777" w:rsidR="003B6F5F" w:rsidRPr="003B6F5F" w:rsidRDefault="003B6F5F" w:rsidP="003B6F5F">
            <w:pPr>
              <w:numPr>
                <w:ilvl w:val="0"/>
                <w:numId w:val="47"/>
              </w:numPr>
              <w:tabs>
                <w:tab w:val="clear" w:pos="360"/>
                <w:tab w:val="num" w:pos="1210"/>
              </w:tabs>
              <w:ind w:left="121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0F858084" w14:textId="77777777" w:rsidR="003B6F5F" w:rsidRPr="003B6F5F" w:rsidRDefault="003B6F5F" w:rsidP="006B08AF">
            <w:pPr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Separador</w:t>
            </w:r>
          </w:p>
        </w:tc>
        <w:tc>
          <w:tcPr>
            <w:tcW w:w="851" w:type="dxa"/>
          </w:tcPr>
          <w:p w14:paraId="0FA00DDD" w14:textId="77777777" w:rsidR="003B6F5F" w:rsidRPr="003B6F5F" w:rsidRDefault="003B6F5F" w:rsidP="006B08AF">
            <w:pPr>
              <w:jc w:val="center"/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02</w:t>
            </w:r>
          </w:p>
        </w:tc>
        <w:tc>
          <w:tcPr>
            <w:tcW w:w="1276" w:type="dxa"/>
          </w:tcPr>
          <w:p w14:paraId="0A409CD2" w14:textId="77777777" w:rsidR="003B6F5F" w:rsidRPr="003B6F5F" w:rsidRDefault="003B6F5F" w:rsidP="006B08AF">
            <w:pPr>
              <w:jc w:val="center"/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004 / 005</w:t>
            </w:r>
          </w:p>
        </w:tc>
        <w:tc>
          <w:tcPr>
            <w:tcW w:w="3538" w:type="dxa"/>
          </w:tcPr>
          <w:p w14:paraId="6BCCED58" w14:textId="77777777" w:rsidR="003B6F5F" w:rsidRPr="003B6F5F" w:rsidRDefault="003B6F5F" w:rsidP="006B08AF">
            <w:pPr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Espaço (20h)</w:t>
            </w:r>
          </w:p>
        </w:tc>
      </w:tr>
      <w:tr w:rsidR="003B6F5F" w14:paraId="30C26C3A" w14:textId="77777777" w:rsidTr="006B08AF">
        <w:trPr>
          <w:jc w:val="center"/>
        </w:trPr>
        <w:tc>
          <w:tcPr>
            <w:tcW w:w="1544" w:type="dxa"/>
          </w:tcPr>
          <w:p w14:paraId="1368CA6E" w14:textId="77777777" w:rsidR="003B6F5F" w:rsidRPr="003B6F5F" w:rsidRDefault="003B6F5F" w:rsidP="003B6F5F">
            <w:pPr>
              <w:numPr>
                <w:ilvl w:val="0"/>
                <w:numId w:val="47"/>
              </w:numPr>
              <w:tabs>
                <w:tab w:val="clear" w:pos="360"/>
                <w:tab w:val="num" w:pos="1210"/>
              </w:tabs>
              <w:ind w:left="121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362A8C91" w14:textId="77777777" w:rsidR="003B6F5F" w:rsidRPr="003B6F5F" w:rsidRDefault="003B6F5F" w:rsidP="006B08AF">
            <w:pPr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Chave da UF no DNE</w:t>
            </w:r>
          </w:p>
        </w:tc>
        <w:tc>
          <w:tcPr>
            <w:tcW w:w="851" w:type="dxa"/>
          </w:tcPr>
          <w:p w14:paraId="195F6FC5" w14:textId="77777777" w:rsidR="003B6F5F" w:rsidRPr="003B6F5F" w:rsidRDefault="003B6F5F" w:rsidP="006B08AF">
            <w:pPr>
              <w:jc w:val="center"/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02</w:t>
            </w:r>
          </w:p>
        </w:tc>
        <w:tc>
          <w:tcPr>
            <w:tcW w:w="1276" w:type="dxa"/>
          </w:tcPr>
          <w:p w14:paraId="7D4F8AEA" w14:textId="77777777" w:rsidR="003B6F5F" w:rsidRPr="003B6F5F" w:rsidRDefault="003B6F5F" w:rsidP="006B08AF">
            <w:pPr>
              <w:jc w:val="center"/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006 / 007</w:t>
            </w:r>
          </w:p>
        </w:tc>
        <w:tc>
          <w:tcPr>
            <w:tcW w:w="3538" w:type="dxa"/>
          </w:tcPr>
          <w:p w14:paraId="6F91359B" w14:textId="77777777" w:rsidR="003B6F5F" w:rsidRPr="003B6F5F" w:rsidRDefault="003B6F5F" w:rsidP="006B08AF">
            <w:pPr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99</w:t>
            </w:r>
          </w:p>
        </w:tc>
      </w:tr>
      <w:tr w:rsidR="003B6F5F" w:rsidRPr="00014DEE" w14:paraId="3617AB70" w14:textId="77777777" w:rsidTr="006B08AF">
        <w:trPr>
          <w:jc w:val="center"/>
        </w:trPr>
        <w:tc>
          <w:tcPr>
            <w:tcW w:w="1544" w:type="dxa"/>
          </w:tcPr>
          <w:p w14:paraId="2DBEBCB8" w14:textId="77777777" w:rsidR="003B6F5F" w:rsidRPr="003B6F5F" w:rsidRDefault="003B6F5F" w:rsidP="003B6F5F">
            <w:pPr>
              <w:numPr>
                <w:ilvl w:val="0"/>
                <w:numId w:val="47"/>
              </w:numPr>
              <w:tabs>
                <w:tab w:val="clear" w:pos="360"/>
                <w:tab w:val="num" w:pos="1210"/>
              </w:tabs>
              <w:ind w:left="121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095ABBE9" w14:textId="77777777" w:rsidR="003B6F5F" w:rsidRPr="003B6F5F" w:rsidRDefault="003B6F5F" w:rsidP="006B08AF">
            <w:pPr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Separador</w:t>
            </w:r>
          </w:p>
        </w:tc>
        <w:tc>
          <w:tcPr>
            <w:tcW w:w="851" w:type="dxa"/>
          </w:tcPr>
          <w:p w14:paraId="78E77DAF" w14:textId="77777777" w:rsidR="003B6F5F" w:rsidRPr="003B6F5F" w:rsidRDefault="003B6F5F" w:rsidP="006B08AF">
            <w:pPr>
              <w:jc w:val="center"/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06</w:t>
            </w:r>
          </w:p>
        </w:tc>
        <w:tc>
          <w:tcPr>
            <w:tcW w:w="1276" w:type="dxa"/>
          </w:tcPr>
          <w:p w14:paraId="63CD8A93" w14:textId="77777777" w:rsidR="003B6F5F" w:rsidRPr="003B6F5F" w:rsidRDefault="003B6F5F" w:rsidP="006B08AF">
            <w:pPr>
              <w:jc w:val="center"/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008 / 013</w:t>
            </w:r>
          </w:p>
        </w:tc>
        <w:tc>
          <w:tcPr>
            <w:tcW w:w="3538" w:type="dxa"/>
          </w:tcPr>
          <w:p w14:paraId="5F4A07BC" w14:textId="77777777" w:rsidR="003B6F5F" w:rsidRPr="003B6F5F" w:rsidRDefault="003B6F5F" w:rsidP="006B08AF">
            <w:pPr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Espaço (20h)</w:t>
            </w:r>
          </w:p>
        </w:tc>
      </w:tr>
      <w:tr w:rsidR="003B6F5F" w14:paraId="26AF1AE1" w14:textId="77777777" w:rsidTr="006B08AF">
        <w:trPr>
          <w:jc w:val="center"/>
        </w:trPr>
        <w:tc>
          <w:tcPr>
            <w:tcW w:w="1544" w:type="dxa"/>
          </w:tcPr>
          <w:p w14:paraId="4518AFFE" w14:textId="77777777" w:rsidR="003B6F5F" w:rsidRPr="003B6F5F" w:rsidRDefault="003B6F5F" w:rsidP="003B6F5F">
            <w:pPr>
              <w:numPr>
                <w:ilvl w:val="0"/>
                <w:numId w:val="47"/>
              </w:numPr>
              <w:tabs>
                <w:tab w:val="clear" w:pos="360"/>
                <w:tab w:val="num" w:pos="1210"/>
              </w:tabs>
              <w:ind w:left="121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5F2487FA" w14:textId="77777777" w:rsidR="003B6F5F" w:rsidRPr="003B6F5F" w:rsidRDefault="003B6F5F" w:rsidP="006B08AF">
            <w:pPr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Chave da localidade no DNE</w:t>
            </w:r>
          </w:p>
        </w:tc>
        <w:tc>
          <w:tcPr>
            <w:tcW w:w="851" w:type="dxa"/>
          </w:tcPr>
          <w:p w14:paraId="17816075" w14:textId="77777777" w:rsidR="003B6F5F" w:rsidRPr="003B6F5F" w:rsidRDefault="003B6F5F" w:rsidP="006B08AF">
            <w:pPr>
              <w:jc w:val="center"/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08</w:t>
            </w:r>
          </w:p>
        </w:tc>
        <w:tc>
          <w:tcPr>
            <w:tcW w:w="1276" w:type="dxa"/>
          </w:tcPr>
          <w:p w14:paraId="595E2BCA" w14:textId="77777777" w:rsidR="003B6F5F" w:rsidRPr="003B6F5F" w:rsidRDefault="003B6F5F" w:rsidP="006B08AF">
            <w:pPr>
              <w:jc w:val="center"/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014 / 021</w:t>
            </w:r>
          </w:p>
        </w:tc>
        <w:tc>
          <w:tcPr>
            <w:tcW w:w="3538" w:type="dxa"/>
          </w:tcPr>
          <w:p w14:paraId="0CC2C292" w14:textId="77777777" w:rsidR="003B6F5F" w:rsidRPr="003B6F5F" w:rsidRDefault="003B6F5F" w:rsidP="006B08AF">
            <w:pPr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99999999</w:t>
            </w:r>
          </w:p>
        </w:tc>
      </w:tr>
      <w:tr w:rsidR="003B6F5F" w14:paraId="2BF0F684" w14:textId="77777777" w:rsidTr="006B08AF">
        <w:trPr>
          <w:jc w:val="center"/>
        </w:trPr>
        <w:tc>
          <w:tcPr>
            <w:tcW w:w="1544" w:type="dxa"/>
          </w:tcPr>
          <w:p w14:paraId="26A6FA4A" w14:textId="77777777" w:rsidR="003B6F5F" w:rsidRPr="003B6F5F" w:rsidRDefault="003B6F5F" w:rsidP="003B6F5F">
            <w:pPr>
              <w:numPr>
                <w:ilvl w:val="0"/>
                <w:numId w:val="47"/>
              </w:numPr>
              <w:tabs>
                <w:tab w:val="clear" w:pos="360"/>
                <w:tab w:val="num" w:pos="1210"/>
              </w:tabs>
              <w:ind w:left="121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6EDCA679" w14:textId="77777777" w:rsidR="003B6F5F" w:rsidRPr="003B6F5F" w:rsidRDefault="003B6F5F" w:rsidP="006B08AF">
            <w:pPr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Nome Oficial da Localidade</w:t>
            </w:r>
          </w:p>
        </w:tc>
        <w:tc>
          <w:tcPr>
            <w:tcW w:w="851" w:type="dxa"/>
          </w:tcPr>
          <w:p w14:paraId="21EB55A3" w14:textId="77777777" w:rsidR="003B6F5F" w:rsidRPr="003B6F5F" w:rsidRDefault="003B6F5F" w:rsidP="006B08AF">
            <w:pPr>
              <w:jc w:val="center"/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72</w:t>
            </w:r>
          </w:p>
        </w:tc>
        <w:tc>
          <w:tcPr>
            <w:tcW w:w="1276" w:type="dxa"/>
          </w:tcPr>
          <w:p w14:paraId="5C41146C" w14:textId="77777777" w:rsidR="003B6F5F" w:rsidRPr="003B6F5F" w:rsidRDefault="003B6F5F" w:rsidP="006B08AF">
            <w:pPr>
              <w:jc w:val="center"/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022 / 093</w:t>
            </w:r>
          </w:p>
        </w:tc>
        <w:tc>
          <w:tcPr>
            <w:tcW w:w="3538" w:type="dxa"/>
          </w:tcPr>
          <w:p w14:paraId="47B954A4" w14:textId="77777777" w:rsidR="003B6F5F" w:rsidRPr="003B6F5F" w:rsidRDefault="003B6F5F" w:rsidP="006B08AF">
            <w:pPr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Texto (72)</w:t>
            </w:r>
          </w:p>
        </w:tc>
      </w:tr>
      <w:tr w:rsidR="003B6F5F" w14:paraId="1C9B9633" w14:textId="77777777" w:rsidTr="006B08AF">
        <w:trPr>
          <w:jc w:val="center"/>
        </w:trPr>
        <w:tc>
          <w:tcPr>
            <w:tcW w:w="1544" w:type="dxa"/>
          </w:tcPr>
          <w:p w14:paraId="562DDEBF" w14:textId="77777777" w:rsidR="003B6F5F" w:rsidRPr="003B6F5F" w:rsidRDefault="003B6F5F" w:rsidP="003B6F5F">
            <w:pPr>
              <w:numPr>
                <w:ilvl w:val="0"/>
                <w:numId w:val="47"/>
              </w:numPr>
              <w:tabs>
                <w:tab w:val="clear" w:pos="360"/>
                <w:tab w:val="num" w:pos="1210"/>
              </w:tabs>
              <w:ind w:left="121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38C73974" w14:textId="77777777" w:rsidR="003B6F5F" w:rsidRPr="003B6F5F" w:rsidRDefault="003B6F5F" w:rsidP="006B08AF">
            <w:pPr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Quantidade total de faixas de CEP da Localidade</w:t>
            </w:r>
          </w:p>
        </w:tc>
        <w:tc>
          <w:tcPr>
            <w:tcW w:w="851" w:type="dxa"/>
          </w:tcPr>
          <w:p w14:paraId="4DF3D87A" w14:textId="77777777" w:rsidR="003B6F5F" w:rsidRPr="003B6F5F" w:rsidRDefault="003B6F5F" w:rsidP="006B08AF">
            <w:pPr>
              <w:jc w:val="center"/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02</w:t>
            </w:r>
          </w:p>
        </w:tc>
        <w:tc>
          <w:tcPr>
            <w:tcW w:w="1276" w:type="dxa"/>
          </w:tcPr>
          <w:p w14:paraId="1EC4A926" w14:textId="77777777" w:rsidR="003B6F5F" w:rsidRPr="003B6F5F" w:rsidRDefault="003B6F5F" w:rsidP="006B08AF">
            <w:pPr>
              <w:jc w:val="center"/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094 / 095</w:t>
            </w:r>
          </w:p>
        </w:tc>
        <w:tc>
          <w:tcPr>
            <w:tcW w:w="3538" w:type="dxa"/>
          </w:tcPr>
          <w:p w14:paraId="7999CEB3" w14:textId="77777777" w:rsidR="003B6F5F" w:rsidRPr="003B6F5F" w:rsidRDefault="003B6F5F" w:rsidP="006B08AF">
            <w:pPr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99</w:t>
            </w:r>
          </w:p>
        </w:tc>
      </w:tr>
      <w:tr w:rsidR="003B6F5F" w14:paraId="09FD1AAF" w14:textId="77777777" w:rsidTr="006B08AF">
        <w:trPr>
          <w:jc w:val="center"/>
        </w:trPr>
        <w:tc>
          <w:tcPr>
            <w:tcW w:w="1544" w:type="dxa"/>
          </w:tcPr>
          <w:p w14:paraId="17DDEF08" w14:textId="77777777" w:rsidR="003B6F5F" w:rsidRPr="003B6F5F" w:rsidRDefault="003B6F5F" w:rsidP="003B6F5F">
            <w:pPr>
              <w:numPr>
                <w:ilvl w:val="0"/>
                <w:numId w:val="47"/>
              </w:numPr>
              <w:tabs>
                <w:tab w:val="clear" w:pos="360"/>
                <w:tab w:val="num" w:pos="1210"/>
              </w:tabs>
              <w:ind w:left="121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3827CAD7" w14:textId="77777777" w:rsidR="003B6F5F" w:rsidRPr="003B6F5F" w:rsidRDefault="003B6F5F" w:rsidP="006B08AF">
            <w:pPr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Separador</w:t>
            </w:r>
          </w:p>
        </w:tc>
        <w:tc>
          <w:tcPr>
            <w:tcW w:w="851" w:type="dxa"/>
          </w:tcPr>
          <w:p w14:paraId="699D7823" w14:textId="77777777" w:rsidR="003B6F5F" w:rsidRPr="003B6F5F" w:rsidRDefault="003B6F5F" w:rsidP="006B08AF">
            <w:pPr>
              <w:jc w:val="center"/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01</w:t>
            </w:r>
          </w:p>
        </w:tc>
        <w:tc>
          <w:tcPr>
            <w:tcW w:w="1276" w:type="dxa"/>
          </w:tcPr>
          <w:p w14:paraId="5916D558" w14:textId="77777777" w:rsidR="003B6F5F" w:rsidRPr="003B6F5F" w:rsidRDefault="003B6F5F" w:rsidP="006B08AF">
            <w:pPr>
              <w:jc w:val="center"/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096 / 096</w:t>
            </w:r>
          </w:p>
        </w:tc>
        <w:tc>
          <w:tcPr>
            <w:tcW w:w="3538" w:type="dxa"/>
          </w:tcPr>
          <w:p w14:paraId="5C0369C2" w14:textId="77777777" w:rsidR="003B6F5F" w:rsidRPr="003B6F5F" w:rsidRDefault="003B6F5F" w:rsidP="006B08AF">
            <w:pPr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Espaço (20h)</w:t>
            </w:r>
          </w:p>
        </w:tc>
      </w:tr>
      <w:tr w:rsidR="003B6F5F" w14:paraId="67D25C76" w14:textId="77777777" w:rsidTr="006B08AF">
        <w:trPr>
          <w:jc w:val="center"/>
        </w:trPr>
        <w:tc>
          <w:tcPr>
            <w:tcW w:w="1544" w:type="dxa"/>
          </w:tcPr>
          <w:p w14:paraId="4DF571EE" w14:textId="77777777" w:rsidR="003B6F5F" w:rsidRPr="003B6F5F" w:rsidRDefault="003B6F5F" w:rsidP="003B6F5F">
            <w:pPr>
              <w:numPr>
                <w:ilvl w:val="0"/>
                <w:numId w:val="47"/>
              </w:numPr>
              <w:tabs>
                <w:tab w:val="clear" w:pos="360"/>
                <w:tab w:val="num" w:pos="1210"/>
              </w:tabs>
              <w:ind w:left="121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5C20A6CE" w14:textId="77777777" w:rsidR="003B6F5F" w:rsidRPr="003B6F5F" w:rsidRDefault="003B6F5F" w:rsidP="006B08AF">
            <w:pPr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CEP Inicial da Faixa 1 da Localidade Codificada</w:t>
            </w:r>
          </w:p>
        </w:tc>
        <w:tc>
          <w:tcPr>
            <w:tcW w:w="851" w:type="dxa"/>
          </w:tcPr>
          <w:p w14:paraId="6BAC0387" w14:textId="77777777" w:rsidR="003B6F5F" w:rsidRPr="003B6F5F" w:rsidRDefault="003B6F5F" w:rsidP="006B08AF">
            <w:pPr>
              <w:jc w:val="center"/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08</w:t>
            </w:r>
          </w:p>
        </w:tc>
        <w:tc>
          <w:tcPr>
            <w:tcW w:w="1276" w:type="dxa"/>
          </w:tcPr>
          <w:p w14:paraId="411031F4" w14:textId="77777777" w:rsidR="003B6F5F" w:rsidRPr="003B6F5F" w:rsidRDefault="003B6F5F" w:rsidP="006B08AF">
            <w:pPr>
              <w:jc w:val="center"/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097 / 104</w:t>
            </w:r>
          </w:p>
        </w:tc>
        <w:tc>
          <w:tcPr>
            <w:tcW w:w="3538" w:type="dxa"/>
          </w:tcPr>
          <w:p w14:paraId="2559244D" w14:textId="77777777" w:rsidR="003B6F5F" w:rsidRPr="003B6F5F" w:rsidRDefault="003B6F5F" w:rsidP="006B08AF">
            <w:pPr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Texto (08)</w:t>
            </w:r>
          </w:p>
        </w:tc>
      </w:tr>
      <w:tr w:rsidR="003B6F5F" w14:paraId="417A2D13" w14:textId="77777777" w:rsidTr="006B08AF">
        <w:trPr>
          <w:jc w:val="center"/>
        </w:trPr>
        <w:tc>
          <w:tcPr>
            <w:tcW w:w="1544" w:type="dxa"/>
          </w:tcPr>
          <w:p w14:paraId="0C320771" w14:textId="77777777" w:rsidR="003B6F5F" w:rsidRPr="003B6F5F" w:rsidRDefault="003B6F5F" w:rsidP="003B6F5F">
            <w:pPr>
              <w:numPr>
                <w:ilvl w:val="0"/>
                <w:numId w:val="47"/>
              </w:numPr>
              <w:tabs>
                <w:tab w:val="clear" w:pos="360"/>
                <w:tab w:val="num" w:pos="1210"/>
              </w:tabs>
              <w:ind w:left="121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76543517" w14:textId="77777777" w:rsidR="003B6F5F" w:rsidRPr="003B6F5F" w:rsidRDefault="003B6F5F" w:rsidP="006B08AF">
            <w:pPr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Separador</w:t>
            </w:r>
          </w:p>
        </w:tc>
        <w:tc>
          <w:tcPr>
            <w:tcW w:w="851" w:type="dxa"/>
          </w:tcPr>
          <w:p w14:paraId="1785B8A8" w14:textId="77777777" w:rsidR="003B6F5F" w:rsidRPr="003B6F5F" w:rsidRDefault="003B6F5F" w:rsidP="006B08AF">
            <w:pPr>
              <w:jc w:val="center"/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01</w:t>
            </w:r>
          </w:p>
        </w:tc>
        <w:tc>
          <w:tcPr>
            <w:tcW w:w="1276" w:type="dxa"/>
          </w:tcPr>
          <w:p w14:paraId="0009BDE8" w14:textId="77777777" w:rsidR="003B6F5F" w:rsidRPr="003B6F5F" w:rsidRDefault="003B6F5F" w:rsidP="006B08AF">
            <w:pPr>
              <w:jc w:val="center"/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105 / 105</w:t>
            </w:r>
          </w:p>
        </w:tc>
        <w:tc>
          <w:tcPr>
            <w:tcW w:w="3538" w:type="dxa"/>
          </w:tcPr>
          <w:p w14:paraId="10C71B97" w14:textId="77777777" w:rsidR="003B6F5F" w:rsidRPr="003B6F5F" w:rsidRDefault="003B6F5F" w:rsidP="006B08AF">
            <w:pPr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Espaço (20h)</w:t>
            </w:r>
          </w:p>
        </w:tc>
      </w:tr>
      <w:tr w:rsidR="003B6F5F" w14:paraId="5C93755F" w14:textId="77777777" w:rsidTr="006B08AF">
        <w:trPr>
          <w:jc w:val="center"/>
        </w:trPr>
        <w:tc>
          <w:tcPr>
            <w:tcW w:w="1544" w:type="dxa"/>
          </w:tcPr>
          <w:p w14:paraId="07200266" w14:textId="77777777" w:rsidR="003B6F5F" w:rsidRPr="003B6F5F" w:rsidRDefault="003B6F5F" w:rsidP="003B6F5F">
            <w:pPr>
              <w:numPr>
                <w:ilvl w:val="0"/>
                <w:numId w:val="47"/>
              </w:numPr>
              <w:tabs>
                <w:tab w:val="clear" w:pos="360"/>
                <w:tab w:val="num" w:pos="1210"/>
              </w:tabs>
              <w:ind w:left="121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7208B1CF" w14:textId="77777777" w:rsidR="003B6F5F" w:rsidRPr="003B6F5F" w:rsidRDefault="003B6F5F" w:rsidP="006B08AF">
            <w:pPr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CEP Final da Faixa 1 da Localidade Codificada</w:t>
            </w:r>
          </w:p>
        </w:tc>
        <w:tc>
          <w:tcPr>
            <w:tcW w:w="851" w:type="dxa"/>
          </w:tcPr>
          <w:p w14:paraId="529A393A" w14:textId="77777777" w:rsidR="003B6F5F" w:rsidRPr="003B6F5F" w:rsidRDefault="003B6F5F" w:rsidP="006B08AF">
            <w:pPr>
              <w:jc w:val="center"/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08</w:t>
            </w:r>
          </w:p>
        </w:tc>
        <w:tc>
          <w:tcPr>
            <w:tcW w:w="1276" w:type="dxa"/>
          </w:tcPr>
          <w:p w14:paraId="0192369F" w14:textId="77777777" w:rsidR="003B6F5F" w:rsidRPr="003B6F5F" w:rsidRDefault="003B6F5F" w:rsidP="006B08AF">
            <w:pPr>
              <w:jc w:val="center"/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106 / 113</w:t>
            </w:r>
          </w:p>
        </w:tc>
        <w:tc>
          <w:tcPr>
            <w:tcW w:w="3538" w:type="dxa"/>
          </w:tcPr>
          <w:p w14:paraId="61462F5A" w14:textId="77777777" w:rsidR="003B6F5F" w:rsidRPr="003B6F5F" w:rsidRDefault="003B6F5F" w:rsidP="006B08AF">
            <w:pPr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Texto (08)</w:t>
            </w:r>
          </w:p>
        </w:tc>
      </w:tr>
      <w:tr w:rsidR="003B6F5F" w14:paraId="082CAE21" w14:textId="77777777" w:rsidTr="006B08AF">
        <w:trPr>
          <w:jc w:val="center"/>
        </w:trPr>
        <w:tc>
          <w:tcPr>
            <w:tcW w:w="1544" w:type="dxa"/>
          </w:tcPr>
          <w:p w14:paraId="200AB579" w14:textId="77777777" w:rsidR="003B6F5F" w:rsidRPr="003B6F5F" w:rsidRDefault="003B6F5F" w:rsidP="003B6F5F">
            <w:pPr>
              <w:numPr>
                <w:ilvl w:val="0"/>
                <w:numId w:val="47"/>
              </w:numPr>
              <w:tabs>
                <w:tab w:val="clear" w:pos="360"/>
                <w:tab w:val="num" w:pos="1210"/>
              </w:tabs>
              <w:ind w:left="121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55E0B561" w14:textId="77777777" w:rsidR="003B6F5F" w:rsidRPr="00492C1C" w:rsidRDefault="003B6F5F" w:rsidP="006B08AF">
            <w:pPr>
              <w:rPr>
                <w:rFonts w:ascii="Arial" w:hAnsi="Arial" w:cs="Arial"/>
              </w:rPr>
            </w:pPr>
            <w:r w:rsidRPr="00492C1C">
              <w:rPr>
                <w:rFonts w:ascii="Arial" w:hAnsi="Arial" w:cs="Arial"/>
              </w:rPr>
              <w:t>Identificador da operação</w:t>
            </w:r>
          </w:p>
        </w:tc>
        <w:tc>
          <w:tcPr>
            <w:tcW w:w="851" w:type="dxa"/>
          </w:tcPr>
          <w:p w14:paraId="289B1C96" w14:textId="77777777" w:rsidR="003B6F5F" w:rsidRPr="00492C1C" w:rsidRDefault="003B6F5F" w:rsidP="006B08AF">
            <w:pPr>
              <w:jc w:val="center"/>
              <w:rPr>
                <w:rFonts w:ascii="Arial" w:hAnsi="Arial" w:cs="Arial"/>
              </w:rPr>
            </w:pPr>
            <w:r w:rsidRPr="00492C1C">
              <w:rPr>
                <w:rFonts w:ascii="Arial" w:hAnsi="Arial" w:cs="Arial"/>
              </w:rPr>
              <w:t>01</w:t>
            </w:r>
          </w:p>
        </w:tc>
        <w:tc>
          <w:tcPr>
            <w:tcW w:w="1276" w:type="dxa"/>
          </w:tcPr>
          <w:p w14:paraId="61A471DE" w14:textId="77777777" w:rsidR="003B6F5F" w:rsidRPr="00492C1C" w:rsidRDefault="003B6F5F" w:rsidP="006B08AF">
            <w:pPr>
              <w:jc w:val="center"/>
              <w:rPr>
                <w:rFonts w:ascii="Arial" w:hAnsi="Arial" w:cs="Arial"/>
              </w:rPr>
            </w:pPr>
            <w:r w:rsidRPr="00492C1C">
              <w:rPr>
                <w:rFonts w:ascii="Arial" w:hAnsi="Arial" w:cs="Arial"/>
              </w:rPr>
              <w:t>114 / 114</w:t>
            </w:r>
          </w:p>
        </w:tc>
        <w:tc>
          <w:tcPr>
            <w:tcW w:w="3538" w:type="dxa"/>
          </w:tcPr>
          <w:p w14:paraId="7CB14782" w14:textId="77777777" w:rsidR="003B6F5F" w:rsidRPr="00492C1C" w:rsidRDefault="003B6F5F" w:rsidP="006B08AF">
            <w:pPr>
              <w:rPr>
                <w:rFonts w:ascii="Arial" w:hAnsi="Arial" w:cs="Arial"/>
              </w:rPr>
            </w:pPr>
            <w:proofErr w:type="spellStart"/>
            <w:r w:rsidRPr="00492C1C">
              <w:rPr>
                <w:rFonts w:ascii="Arial" w:hAnsi="Arial" w:cs="Arial"/>
              </w:rPr>
              <w:t>Insert</w:t>
            </w:r>
            <w:proofErr w:type="spellEnd"/>
            <w:r w:rsidRPr="00492C1C">
              <w:rPr>
                <w:rFonts w:ascii="Arial" w:hAnsi="Arial" w:cs="Arial"/>
              </w:rPr>
              <w:t>, Update,</w:t>
            </w:r>
          </w:p>
          <w:p w14:paraId="38113BB7" w14:textId="77777777" w:rsidR="003B6F5F" w:rsidRPr="00492C1C" w:rsidRDefault="003B6F5F" w:rsidP="006B08AF">
            <w:pPr>
              <w:rPr>
                <w:rFonts w:ascii="Arial" w:hAnsi="Arial" w:cs="Arial"/>
              </w:rPr>
            </w:pPr>
            <w:r w:rsidRPr="00492C1C">
              <w:rPr>
                <w:rFonts w:ascii="Arial" w:hAnsi="Arial" w:cs="Arial"/>
              </w:rPr>
              <w:t>Delete</w:t>
            </w:r>
          </w:p>
        </w:tc>
      </w:tr>
      <w:tr w:rsidR="003B6F5F" w14:paraId="231E209C" w14:textId="77777777" w:rsidTr="006B08AF">
        <w:trPr>
          <w:jc w:val="center"/>
        </w:trPr>
        <w:tc>
          <w:tcPr>
            <w:tcW w:w="1544" w:type="dxa"/>
          </w:tcPr>
          <w:p w14:paraId="3520E8E1" w14:textId="77777777" w:rsidR="003B6F5F" w:rsidRPr="003B6F5F" w:rsidRDefault="003B6F5F" w:rsidP="003B6F5F">
            <w:pPr>
              <w:numPr>
                <w:ilvl w:val="0"/>
                <w:numId w:val="47"/>
              </w:numPr>
              <w:tabs>
                <w:tab w:val="clear" w:pos="360"/>
                <w:tab w:val="num" w:pos="1210"/>
              </w:tabs>
              <w:ind w:left="121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4A92BEC1" w14:textId="77777777" w:rsidR="003B6F5F" w:rsidRPr="003B6F5F" w:rsidRDefault="003B6F5F" w:rsidP="006B08AF">
            <w:pPr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Tipo de Faixa</w:t>
            </w:r>
          </w:p>
        </w:tc>
        <w:tc>
          <w:tcPr>
            <w:tcW w:w="851" w:type="dxa"/>
          </w:tcPr>
          <w:p w14:paraId="7AACC2BC" w14:textId="77777777" w:rsidR="003B6F5F" w:rsidRPr="003B6F5F" w:rsidRDefault="003B6F5F" w:rsidP="006B08AF">
            <w:pPr>
              <w:jc w:val="center"/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01</w:t>
            </w:r>
          </w:p>
        </w:tc>
        <w:tc>
          <w:tcPr>
            <w:tcW w:w="1276" w:type="dxa"/>
          </w:tcPr>
          <w:p w14:paraId="50B79138" w14:textId="77777777" w:rsidR="003B6F5F" w:rsidRPr="003B6F5F" w:rsidRDefault="003B6F5F" w:rsidP="006B08AF">
            <w:pPr>
              <w:jc w:val="center"/>
              <w:rPr>
                <w:rFonts w:ascii="Arial" w:hAnsi="Arial" w:cs="Arial"/>
                <w:color w:val="FF0000"/>
              </w:rPr>
            </w:pPr>
            <w:r w:rsidRPr="003B6F5F">
              <w:rPr>
                <w:rFonts w:ascii="Arial" w:hAnsi="Arial" w:cs="Arial"/>
              </w:rPr>
              <w:t>115/115</w:t>
            </w:r>
          </w:p>
        </w:tc>
        <w:tc>
          <w:tcPr>
            <w:tcW w:w="3538" w:type="dxa"/>
          </w:tcPr>
          <w:p w14:paraId="2D4AF2FA" w14:textId="77777777" w:rsidR="003B6F5F" w:rsidRPr="003B6F5F" w:rsidRDefault="003B6F5F" w:rsidP="006B08AF">
            <w:pPr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 xml:space="preserve">T –Total do Município </w:t>
            </w:r>
          </w:p>
          <w:p w14:paraId="2F582E4C" w14:textId="77777777" w:rsidR="003B6F5F" w:rsidRPr="003B6F5F" w:rsidRDefault="003B6F5F" w:rsidP="006B08AF">
            <w:pPr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 xml:space="preserve">C – Exclusiva da </w:t>
            </w:r>
            <w:del w:id="2" w:author="Elso Martins Ferreira" w:date="2016-09-02T17:35:00Z">
              <w:r w:rsidRPr="003B6F5F" w:rsidDel="00E921E5">
                <w:rPr>
                  <w:rFonts w:ascii="Arial" w:hAnsi="Arial" w:cs="Arial"/>
                </w:rPr>
                <w:delText xml:space="preserve"> </w:delText>
              </w:r>
            </w:del>
            <w:r w:rsidRPr="003B6F5F">
              <w:rPr>
                <w:rFonts w:ascii="Arial" w:hAnsi="Arial" w:cs="Arial"/>
              </w:rPr>
              <w:t>Sede Urbana</w:t>
            </w:r>
          </w:p>
          <w:p w14:paraId="64F4EC67" w14:textId="77777777" w:rsidR="003B6F5F" w:rsidRPr="003B6F5F" w:rsidRDefault="003B6F5F" w:rsidP="006B08AF">
            <w:pPr>
              <w:rPr>
                <w:rFonts w:ascii="Arial" w:hAnsi="Arial" w:cs="Arial"/>
              </w:rPr>
            </w:pPr>
          </w:p>
        </w:tc>
      </w:tr>
      <w:tr w:rsidR="003B6F5F" w14:paraId="5B487542" w14:textId="77777777" w:rsidTr="006B08AF">
        <w:trPr>
          <w:jc w:val="center"/>
        </w:trPr>
        <w:tc>
          <w:tcPr>
            <w:tcW w:w="1544" w:type="dxa"/>
          </w:tcPr>
          <w:p w14:paraId="55D5B772" w14:textId="77777777" w:rsidR="003B6F5F" w:rsidRPr="003B6F5F" w:rsidRDefault="003B6F5F" w:rsidP="003B6F5F">
            <w:pPr>
              <w:numPr>
                <w:ilvl w:val="0"/>
                <w:numId w:val="47"/>
              </w:numPr>
              <w:tabs>
                <w:tab w:val="clear" w:pos="360"/>
                <w:tab w:val="num" w:pos="1210"/>
              </w:tabs>
              <w:ind w:left="121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02EB61CA" w14:textId="77777777" w:rsidR="003B6F5F" w:rsidRPr="003B6F5F" w:rsidRDefault="003B6F5F" w:rsidP="006B08AF">
            <w:pPr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Situação da Localidade</w:t>
            </w:r>
          </w:p>
        </w:tc>
        <w:tc>
          <w:tcPr>
            <w:tcW w:w="851" w:type="dxa"/>
          </w:tcPr>
          <w:p w14:paraId="1B133FE7" w14:textId="77777777" w:rsidR="003B6F5F" w:rsidRPr="003B6F5F" w:rsidRDefault="003B6F5F" w:rsidP="006B08AF">
            <w:pPr>
              <w:jc w:val="center"/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01</w:t>
            </w:r>
          </w:p>
        </w:tc>
        <w:tc>
          <w:tcPr>
            <w:tcW w:w="1276" w:type="dxa"/>
          </w:tcPr>
          <w:p w14:paraId="4C873944" w14:textId="77777777" w:rsidR="003B6F5F" w:rsidRPr="003B6F5F" w:rsidRDefault="003B6F5F" w:rsidP="006B08AF">
            <w:pPr>
              <w:jc w:val="center"/>
              <w:rPr>
                <w:rFonts w:ascii="Arial" w:hAnsi="Arial" w:cs="Arial"/>
                <w:color w:val="FF0000"/>
              </w:rPr>
            </w:pPr>
            <w:r w:rsidRPr="003B6F5F">
              <w:rPr>
                <w:rFonts w:ascii="Arial" w:hAnsi="Arial" w:cs="Arial"/>
              </w:rPr>
              <w:t>116/116</w:t>
            </w:r>
          </w:p>
        </w:tc>
        <w:tc>
          <w:tcPr>
            <w:tcW w:w="3538" w:type="dxa"/>
          </w:tcPr>
          <w:p w14:paraId="7AACC6F5" w14:textId="77777777" w:rsidR="003B6F5F" w:rsidRPr="003B6F5F" w:rsidRDefault="003B6F5F" w:rsidP="006B08AF">
            <w:pPr>
              <w:rPr>
                <w:rFonts w:ascii="Arial" w:hAnsi="Arial" w:cs="Arial"/>
              </w:rPr>
            </w:pPr>
            <w:r w:rsidRPr="00E94801">
              <w:rPr>
                <w:rFonts w:ascii="Arial" w:hAnsi="Arial" w:cs="Arial"/>
              </w:rPr>
              <w:t>N - N</w:t>
            </w:r>
            <w:r w:rsidRPr="003B6F5F">
              <w:rPr>
                <w:rFonts w:ascii="Arial" w:hAnsi="Arial" w:cs="Arial"/>
              </w:rPr>
              <w:t xml:space="preserve">ão </w:t>
            </w:r>
            <w:proofErr w:type="spellStart"/>
            <w:r w:rsidRPr="003B6F5F">
              <w:rPr>
                <w:rFonts w:ascii="Arial" w:hAnsi="Arial" w:cs="Arial"/>
              </w:rPr>
              <w:t>Codif</w:t>
            </w:r>
            <w:proofErr w:type="spellEnd"/>
            <w:r w:rsidRPr="003B6F5F">
              <w:rPr>
                <w:rFonts w:ascii="Arial" w:hAnsi="Arial" w:cs="Arial"/>
              </w:rPr>
              <w:t xml:space="preserve">. </w:t>
            </w:r>
            <w:proofErr w:type="gramStart"/>
            <w:r w:rsidRPr="003B6F5F">
              <w:rPr>
                <w:rFonts w:ascii="Arial" w:hAnsi="Arial" w:cs="Arial"/>
              </w:rPr>
              <w:t>por</w:t>
            </w:r>
            <w:proofErr w:type="gramEnd"/>
            <w:r w:rsidRPr="003B6F5F">
              <w:rPr>
                <w:rFonts w:ascii="Arial" w:hAnsi="Arial" w:cs="Arial"/>
              </w:rPr>
              <w:t xml:space="preserve"> </w:t>
            </w:r>
            <w:proofErr w:type="spellStart"/>
            <w:r w:rsidRPr="003B6F5F">
              <w:rPr>
                <w:rFonts w:ascii="Arial" w:hAnsi="Arial" w:cs="Arial"/>
              </w:rPr>
              <w:t>Lograd</w:t>
            </w:r>
            <w:proofErr w:type="spellEnd"/>
            <w:r w:rsidRPr="003B6F5F">
              <w:rPr>
                <w:rFonts w:ascii="Arial" w:hAnsi="Arial" w:cs="Arial"/>
              </w:rPr>
              <w:t>.</w:t>
            </w:r>
          </w:p>
          <w:p w14:paraId="51599C5D" w14:textId="77777777" w:rsidR="003B6F5F" w:rsidRPr="003B6F5F" w:rsidRDefault="003B6F5F" w:rsidP="006B08AF">
            <w:pPr>
              <w:rPr>
                <w:rFonts w:ascii="Arial" w:hAnsi="Arial" w:cs="Arial"/>
              </w:rPr>
            </w:pPr>
            <w:r w:rsidRPr="00E94801">
              <w:rPr>
                <w:rFonts w:ascii="Arial" w:hAnsi="Arial" w:cs="Arial"/>
              </w:rPr>
              <w:t xml:space="preserve">C - </w:t>
            </w:r>
            <w:proofErr w:type="spellStart"/>
            <w:r w:rsidRPr="00E94801">
              <w:rPr>
                <w:rFonts w:ascii="Arial" w:hAnsi="Arial" w:cs="Arial"/>
              </w:rPr>
              <w:t>C</w:t>
            </w:r>
            <w:r w:rsidRPr="003B6F5F">
              <w:rPr>
                <w:rFonts w:ascii="Arial" w:hAnsi="Arial" w:cs="Arial"/>
              </w:rPr>
              <w:t>odif</w:t>
            </w:r>
            <w:proofErr w:type="spellEnd"/>
            <w:r w:rsidRPr="003B6F5F">
              <w:rPr>
                <w:rFonts w:ascii="Arial" w:hAnsi="Arial" w:cs="Arial"/>
              </w:rPr>
              <w:t xml:space="preserve">. </w:t>
            </w:r>
            <w:proofErr w:type="gramStart"/>
            <w:r w:rsidRPr="003B6F5F">
              <w:rPr>
                <w:rFonts w:ascii="Arial" w:hAnsi="Arial" w:cs="Arial"/>
              </w:rPr>
              <w:t>por</w:t>
            </w:r>
            <w:proofErr w:type="gramEnd"/>
            <w:r w:rsidRPr="003B6F5F">
              <w:rPr>
                <w:rFonts w:ascii="Arial" w:hAnsi="Arial" w:cs="Arial"/>
              </w:rPr>
              <w:t xml:space="preserve"> Logradouros</w:t>
            </w:r>
          </w:p>
          <w:p w14:paraId="75D08342" w14:textId="77777777" w:rsidR="003B6F5F" w:rsidRPr="003B6F5F" w:rsidRDefault="003B6F5F" w:rsidP="006B08AF">
            <w:pPr>
              <w:rPr>
                <w:rFonts w:ascii="Arial" w:hAnsi="Arial" w:cs="Arial"/>
              </w:rPr>
            </w:pPr>
            <w:r w:rsidRPr="00E94801">
              <w:rPr>
                <w:rFonts w:ascii="Arial" w:hAnsi="Arial" w:cs="Arial"/>
              </w:rPr>
              <w:t>I - I</w:t>
            </w:r>
            <w:r w:rsidRPr="003B6F5F">
              <w:rPr>
                <w:rFonts w:ascii="Arial" w:hAnsi="Arial" w:cs="Arial"/>
              </w:rPr>
              <w:t>nserida na codificação</w:t>
            </w:r>
          </w:p>
        </w:tc>
      </w:tr>
      <w:tr w:rsidR="003B6F5F" w14:paraId="000F1D42" w14:textId="77777777" w:rsidTr="006B08AF">
        <w:trPr>
          <w:jc w:val="center"/>
        </w:trPr>
        <w:tc>
          <w:tcPr>
            <w:tcW w:w="1544" w:type="dxa"/>
          </w:tcPr>
          <w:p w14:paraId="05C74F9A" w14:textId="77777777" w:rsidR="003B6F5F" w:rsidRPr="003B6F5F" w:rsidRDefault="003B6F5F" w:rsidP="003B6F5F">
            <w:pPr>
              <w:numPr>
                <w:ilvl w:val="0"/>
                <w:numId w:val="47"/>
              </w:numPr>
              <w:tabs>
                <w:tab w:val="clear" w:pos="360"/>
                <w:tab w:val="num" w:pos="1210"/>
              </w:tabs>
              <w:ind w:left="121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4A458CA1" w14:textId="77777777" w:rsidR="003B6F5F" w:rsidRPr="003B6F5F" w:rsidRDefault="003B6F5F" w:rsidP="006B08AF">
            <w:pPr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Terminador de Linha (EOL)</w:t>
            </w:r>
          </w:p>
        </w:tc>
        <w:tc>
          <w:tcPr>
            <w:tcW w:w="851" w:type="dxa"/>
          </w:tcPr>
          <w:p w14:paraId="6930D37A" w14:textId="77777777" w:rsidR="003B6F5F" w:rsidRPr="003B6F5F" w:rsidRDefault="003B6F5F" w:rsidP="006B08AF">
            <w:pPr>
              <w:jc w:val="center"/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02</w:t>
            </w:r>
          </w:p>
        </w:tc>
        <w:tc>
          <w:tcPr>
            <w:tcW w:w="1276" w:type="dxa"/>
          </w:tcPr>
          <w:p w14:paraId="112DEB1B" w14:textId="156D4793" w:rsidR="003B6F5F" w:rsidRPr="00492C1C" w:rsidRDefault="00492C1C" w:rsidP="00492C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E94801" w:rsidRPr="00492C1C">
              <w:rPr>
                <w:rFonts w:ascii="Arial" w:hAnsi="Arial" w:cs="Arial"/>
              </w:rPr>
              <w:t>117/118</w:t>
            </w:r>
          </w:p>
        </w:tc>
        <w:tc>
          <w:tcPr>
            <w:tcW w:w="3538" w:type="dxa"/>
          </w:tcPr>
          <w:p w14:paraId="29A120FC" w14:textId="77777777" w:rsidR="003B6F5F" w:rsidRPr="003B6F5F" w:rsidRDefault="003B6F5F" w:rsidP="006B08AF">
            <w:pPr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&lt;CR&gt;&lt;LF&gt;</w:t>
            </w:r>
          </w:p>
          <w:p w14:paraId="257B238A" w14:textId="77777777" w:rsidR="003B6F5F" w:rsidRPr="003B6F5F" w:rsidRDefault="003B6F5F" w:rsidP="006B08AF">
            <w:pPr>
              <w:rPr>
                <w:rFonts w:ascii="Arial" w:hAnsi="Arial" w:cs="Arial"/>
              </w:rPr>
            </w:pPr>
            <w:r w:rsidRPr="003B6F5F">
              <w:rPr>
                <w:rFonts w:ascii="Arial" w:hAnsi="Arial" w:cs="Arial"/>
              </w:rPr>
              <w:t>(0Dh, 0Ah)</w:t>
            </w:r>
          </w:p>
        </w:tc>
      </w:tr>
    </w:tbl>
    <w:p w14:paraId="5EE22253" w14:textId="77777777" w:rsidR="003B6F5F" w:rsidRPr="000924FE" w:rsidRDefault="003B6F5F" w:rsidP="00186D7B">
      <w:pPr>
        <w:ind w:left="360"/>
        <w:jc w:val="both"/>
        <w:rPr>
          <w:rFonts w:ascii="Arial" w:hAnsi="Arial" w:cs="Arial"/>
          <w:sz w:val="22"/>
        </w:rPr>
      </w:pPr>
    </w:p>
    <w:p w14:paraId="244BB095" w14:textId="77777777" w:rsidR="006E549F" w:rsidRDefault="006E549F" w:rsidP="00377334">
      <w:pPr>
        <w:ind w:left="720"/>
        <w:jc w:val="both"/>
        <w:rPr>
          <w:rFonts w:ascii="Tahoma" w:hAnsi="Tahoma"/>
          <w:color w:val="000000" w:themeColor="text1"/>
          <w:sz w:val="22"/>
        </w:rPr>
      </w:pPr>
    </w:p>
    <w:p w14:paraId="06C210DC" w14:textId="49268930" w:rsidR="00365504" w:rsidRPr="001E738E" w:rsidRDefault="00365504" w:rsidP="00365504">
      <w:pPr>
        <w:rPr>
          <w:rFonts w:ascii="Tahoma" w:hAnsi="Tahoma"/>
          <w:b/>
          <w:color w:val="000000" w:themeColor="text1"/>
          <w:sz w:val="22"/>
        </w:rPr>
      </w:pPr>
      <w:r w:rsidRPr="001E738E">
        <w:rPr>
          <w:rFonts w:ascii="Tahoma" w:hAnsi="Tahoma"/>
          <w:b/>
          <w:color w:val="000000" w:themeColor="text1"/>
          <w:sz w:val="22"/>
        </w:rPr>
        <w:t>ARQUIVO DELIMITADO</w:t>
      </w:r>
      <w:bookmarkStart w:id="3" w:name="_GoBack"/>
      <w:bookmarkEnd w:id="3"/>
      <w:r w:rsidRPr="001E738E">
        <w:rPr>
          <w:rFonts w:ascii="Tahoma" w:hAnsi="Tahoma"/>
          <w:b/>
          <w:color w:val="000000" w:themeColor="text1"/>
          <w:sz w:val="22"/>
        </w:rPr>
        <w:t>:</w:t>
      </w:r>
    </w:p>
    <w:p w14:paraId="5E0D7B65" w14:textId="77777777" w:rsidR="00365504" w:rsidRPr="00EF05C7" w:rsidRDefault="00365504" w:rsidP="00365504">
      <w:pPr>
        <w:rPr>
          <w:rFonts w:ascii="Tahoma" w:hAnsi="Tahoma"/>
          <w:b/>
          <w:color w:val="000000" w:themeColor="text1"/>
          <w:sz w:val="22"/>
        </w:rPr>
      </w:pPr>
    </w:p>
    <w:p w14:paraId="4643C9BA" w14:textId="77777777" w:rsidR="00365504" w:rsidRPr="00EF05C7" w:rsidRDefault="00365504" w:rsidP="00365504">
      <w:pPr>
        <w:numPr>
          <w:ilvl w:val="0"/>
          <w:numId w:val="39"/>
        </w:numPr>
        <w:jc w:val="both"/>
        <w:rPr>
          <w:rFonts w:ascii="Tahoma" w:hAnsi="Tahoma"/>
          <w:b/>
          <w:color w:val="000000" w:themeColor="text1"/>
          <w:sz w:val="22"/>
        </w:rPr>
      </w:pPr>
      <w:r w:rsidRPr="00EF05C7">
        <w:rPr>
          <w:rFonts w:ascii="Tahoma" w:hAnsi="Tahoma"/>
          <w:b/>
          <w:color w:val="000000" w:themeColor="text1"/>
          <w:sz w:val="22"/>
        </w:rPr>
        <w:t>LOG_FAIXA_LOCALIDADE.TXT</w:t>
      </w:r>
      <w:r w:rsidR="00377334" w:rsidRPr="00EF05C7">
        <w:rPr>
          <w:rFonts w:ascii="Tahoma" w:hAnsi="Tahoma"/>
          <w:b/>
          <w:color w:val="000000" w:themeColor="text1"/>
          <w:sz w:val="22"/>
        </w:rPr>
        <w:t>:</w:t>
      </w:r>
    </w:p>
    <w:p w14:paraId="319EBDF6" w14:textId="77777777" w:rsidR="00186D7B" w:rsidRDefault="00186D7B" w:rsidP="00186D7B">
      <w:pPr>
        <w:ind w:firstLine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</w:t>
      </w:r>
    </w:p>
    <w:p w14:paraId="31EA5498" w14:textId="77777777" w:rsidR="00186D7B" w:rsidRPr="00836FCC" w:rsidRDefault="00F96107" w:rsidP="00186D7B">
      <w:pPr>
        <w:ind w:left="360"/>
        <w:jc w:val="both"/>
        <w:rPr>
          <w:rFonts w:ascii="Arial" w:hAnsi="Arial" w:cs="Arial"/>
          <w:b/>
          <w:sz w:val="22"/>
        </w:rPr>
      </w:pPr>
      <w:r w:rsidRPr="00D61589">
        <w:rPr>
          <w:rFonts w:ascii="Arial" w:hAnsi="Arial" w:cs="Arial"/>
          <w:sz w:val="22"/>
        </w:rPr>
        <w:t>Acréscimo do campo Tipo de Faixa (T –Total do Município e C – Exclusiva da Sede Urbana</w:t>
      </w:r>
      <w:r w:rsidRPr="00836FCC">
        <w:rPr>
          <w:rFonts w:ascii="Arial" w:hAnsi="Arial" w:cs="Arial"/>
          <w:b/>
          <w:sz w:val="22"/>
        </w:rPr>
        <w:t>)</w:t>
      </w:r>
      <w:r w:rsidR="00162398" w:rsidRPr="00836FCC">
        <w:rPr>
          <w:rFonts w:ascii="Arial" w:hAnsi="Arial" w:cs="Arial"/>
          <w:b/>
          <w:sz w:val="22"/>
        </w:rPr>
        <w:t>.</w:t>
      </w:r>
      <w:r w:rsidR="00186D7B" w:rsidRPr="00836FCC">
        <w:rPr>
          <w:rFonts w:ascii="Arial" w:hAnsi="Arial" w:cs="Arial"/>
          <w:b/>
          <w:sz w:val="22"/>
        </w:rPr>
        <w:t xml:space="preserve"> Esse campo deverá ser atualizado em sua base de dados com o seguinte valor:</w:t>
      </w:r>
    </w:p>
    <w:p w14:paraId="05BC16FA" w14:textId="77777777" w:rsidR="00186D7B" w:rsidRDefault="00186D7B" w:rsidP="00186D7B">
      <w:pPr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14:paraId="1BCA1A70" w14:textId="77777777" w:rsidR="00186D7B" w:rsidRDefault="00186D7B" w:rsidP="00186D7B">
      <w:pPr>
        <w:ind w:firstLine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Tipo de </w:t>
      </w:r>
      <w:proofErr w:type="gramStart"/>
      <w:r>
        <w:rPr>
          <w:rFonts w:ascii="Arial" w:hAnsi="Arial" w:cs="Arial"/>
          <w:sz w:val="22"/>
        </w:rPr>
        <w:t xml:space="preserve">Faixa </w:t>
      </w:r>
      <w:r w:rsidRPr="00186D7B">
        <w:rPr>
          <w:rFonts w:ascii="Arial" w:hAnsi="Arial" w:cs="Arial"/>
          <w:sz w:val="22"/>
        </w:rPr>
        <w:sym w:font="Wingdings" w:char="F0E0"/>
      </w:r>
      <w:r>
        <w:rPr>
          <w:rFonts w:ascii="Arial" w:hAnsi="Arial" w:cs="Arial"/>
          <w:sz w:val="22"/>
        </w:rPr>
        <w:t xml:space="preserve"> C</w:t>
      </w:r>
      <w:proofErr w:type="gramEnd"/>
      <w:r>
        <w:rPr>
          <w:rFonts w:ascii="Arial" w:hAnsi="Arial" w:cs="Arial"/>
          <w:sz w:val="22"/>
        </w:rPr>
        <w:t>;</w:t>
      </w:r>
    </w:p>
    <w:p w14:paraId="3364F535" w14:textId="77777777" w:rsidR="00F96107" w:rsidRPr="00D61589" w:rsidRDefault="00F96107" w:rsidP="00D61589">
      <w:pPr>
        <w:jc w:val="both"/>
        <w:rPr>
          <w:rFonts w:ascii="Arial" w:hAnsi="Arial" w:cs="Arial"/>
          <w:sz w:val="22"/>
        </w:rPr>
      </w:pPr>
    </w:p>
    <w:p w14:paraId="431FC6C6" w14:textId="77777777" w:rsidR="00377334" w:rsidRDefault="000924FE" w:rsidP="00F96107">
      <w:pPr>
        <w:ind w:left="720"/>
        <w:jc w:val="both"/>
        <w:rPr>
          <w:rFonts w:ascii="Tahoma" w:hAnsi="Tahoma"/>
          <w:color w:val="000000" w:themeColor="text1"/>
          <w:sz w:val="22"/>
        </w:rPr>
      </w:pPr>
      <w:r>
        <w:rPr>
          <w:rFonts w:ascii="Tahoma" w:hAnsi="Tahoma"/>
          <w:color w:val="000000" w:themeColor="text1"/>
          <w:sz w:val="22"/>
        </w:rPr>
        <w:t xml:space="preserve"> </w:t>
      </w:r>
    </w:p>
    <w:tbl>
      <w:tblPr>
        <w:tblW w:w="8930" w:type="dxa"/>
        <w:tblInd w:w="1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9"/>
        <w:gridCol w:w="4395"/>
        <w:gridCol w:w="2126"/>
      </w:tblGrid>
      <w:tr w:rsidR="00B75AAD" w14:paraId="30CBDB18" w14:textId="77777777" w:rsidTr="006B08AF">
        <w:tc>
          <w:tcPr>
            <w:tcW w:w="2409" w:type="dxa"/>
            <w:shd w:val="clear" w:color="auto" w:fill="D9D9D9"/>
            <w:vAlign w:val="center"/>
          </w:tcPr>
          <w:p w14:paraId="35196F93" w14:textId="77777777" w:rsidR="00B75AAD" w:rsidRDefault="00B75AAD" w:rsidP="006B08AF">
            <w:pPr>
              <w:pStyle w:val="TextosemFormatao"/>
              <w:spacing w:before="60" w:after="60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395" w:type="dxa"/>
            <w:shd w:val="clear" w:color="auto" w:fill="D9D9D9"/>
            <w:vAlign w:val="center"/>
          </w:tcPr>
          <w:p w14:paraId="2BDA257B" w14:textId="77777777" w:rsidR="00B75AAD" w:rsidRDefault="00B75AAD" w:rsidP="006B08AF">
            <w:pPr>
              <w:pStyle w:val="TextosemFormatao"/>
              <w:spacing w:before="60" w:after="60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DESCRIÇÃO DO CAMPO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6ADCB9AC" w14:textId="77777777" w:rsidR="00B75AAD" w:rsidRDefault="00B75AAD" w:rsidP="006B08AF">
            <w:pPr>
              <w:pStyle w:val="TextosemFormatao"/>
              <w:spacing w:before="60" w:after="60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TIPO</w:t>
            </w:r>
          </w:p>
        </w:tc>
      </w:tr>
      <w:tr w:rsidR="00B75AAD" w14:paraId="13D2A3E0" w14:textId="77777777" w:rsidTr="006B08AF">
        <w:tc>
          <w:tcPr>
            <w:tcW w:w="2409" w:type="dxa"/>
            <w:vAlign w:val="center"/>
          </w:tcPr>
          <w:p w14:paraId="17A0F8DE" w14:textId="4F8A9423" w:rsidR="00B75AAD" w:rsidRDefault="00B75AAD" w:rsidP="006B08AF">
            <w:pPr>
              <w:pStyle w:val="TextosemFormatao"/>
              <w:spacing w:before="60" w:after="60"/>
              <w:jc w:val="both"/>
              <w:rPr>
                <w:rFonts w:ascii="Arial" w:hAnsi="Arial" w:cs="Arial"/>
                <w:bCs/>
                <w:color w:val="FF0000"/>
                <w:sz w:val="24"/>
              </w:rPr>
            </w:pPr>
            <w:r>
              <w:rPr>
                <w:rFonts w:ascii="Arial" w:hAnsi="Arial" w:cs="Arial"/>
                <w:bCs/>
                <w:color w:val="FF0000"/>
                <w:sz w:val="24"/>
              </w:rPr>
              <w:t>LOC_NU</w:t>
            </w:r>
            <w:r w:rsidR="00244DBB" w:rsidRPr="00C944B2">
              <w:rPr>
                <w:rFonts w:ascii="Arial" w:hAnsi="Arial" w:cs="Arial"/>
                <w:b/>
              </w:rPr>
              <w:t>(1)</w:t>
            </w:r>
          </w:p>
        </w:tc>
        <w:tc>
          <w:tcPr>
            <w:tcW w:w="4395" w:type="dxa"/>
            <w:vAlign w:val="center"/>
          </w:tcPr>
          <w:p w14:paraId="15782BA0" w14:textId="77777777" w:rsidR="00B75AAD" w:rsidRDefault="00B75AAD" w:rsidP="006B08AF">
            <w:pPr>
              <w:pStyle w:val="TextosemFormatao"/>
              <w:spacing w:before="60" w:after="60"/>
              <w:ind w:left="214" w:right="-70" w:hanging="214"/>
              <w:jc w:val="both"/>
              <w:rPr>
                <w:rFonts w:ascii="Arial" w:hAnsi="Arial" w:cs="Arial"/>
                <w:bCs/>
                <w:color w:val="FF0000"/>
                <w:sz w:val="24"/>
              </w:rPr>
            </w:pPr>
            <w:proofErr w:type="gramStart"/>
            <w:r>
              <w:rPr>
                <w:rFonts w:ascii="Arial" w:hAnsi="Arial" w:cs="Arial"/>
                <w:bCs/>
                <w:color w:val="FF0000"/>
                <w:sz w:val="24"/>
              </w:rPr>
              <w:t>chave</w:t>
            </w:r>
            <w:proofErr w:type="gramEnd"/>
            <w:r>
              <w:rPr>
                <w:rFonts w:ascii="Arial" w:hAnsi="Arial" w:cs="Arial"/>
                <w:bCs/>
                <w:color w:val="FF0000"/>
                <w:sz w:val="24"/>
              </w:rPr>
              <w:t xml:space="preserve"> da localidade</w:t>
            </w:r>
          </w:p>
        </w:tc>
        <w:tc>
          <w:tcPr>
            <w:tcW w:w="2126" w:type="dxa"/>
            <w:vAlign w:val="center"/>
          </w:tcPr>
          <w:p w14:paraId="3E2E5DD6" w14:textId="77777777" w:rsidR="00B75AAD" w:rsidRDefault="00B75AAD" w:rsidP="006B08AF">
            <w:pPr>
              <w:pStyle w:val="TextosemFormatao"/>
              <w:spacing w:before="60" w:after="60"/>
              <w:ind w:right="-70"/>
              <w:jc w:val="both"/>
              <w:rPr>
                <w:rFonts w:ascii="Arial" w:hAnsi="Arial" w:cs="Arial"/>
                <w:bCs/>
                <w:color w:val="FF0000"/>
                <w:sz w:val="24"/>
              </w:rPr>
            </w:pPr>
            <w:r>
              <w:rPr>
                <w:rFonts w:ascii="Arial" w:hAnsi="Arial" w:cs="Arial"/>
                <w:bCs/>
                <w:color w:val="FF0000"/>
                <w:sz w:val="24"/>
              </w:rPr>
              <w:t>NUMBER(8)</w:t>
            </w:r>
          </w:p>
        </w:tc>
      </w:tr>
      <w:tr w:rsidR="00B75AAD" w14:paraId="2506140F" w14:textId="77777777" w:rsidTr="006B08AF">
        <w:tc>
          <w:tcPr>
            <w:tcW w:w="2409" w:type="dxa"/>
            <w:vAlign w:val="center"/>
          </w:tcPr>
          <w:p w14:paraId="12E586A5" w14:textId="77777777" w:rsidR="00B75AAD" w:rsidRDefault="00B75AAD" w:rsidP="006B08AF">
            <w:pPr>
              <w:pStyle w:val="TextosemFormatao"/>
              <w:spacing w:before="60" w:after="60"/>
              <w:jc w:val="both"/>
              <w:rPr>
                <w:rFonts w:ascii="Arial" w:hAnsi="Arial" w:cs="Arial"/>
                <w:bCs/>
                <w:color w:val="0000FF"/>
                <w:sz w:val="24"/>
              </w:rPr>
            </w:pPr>
            <w:r>
              <w:rPr>
                <w:rFonts w:ascii="Arial" w:hAnsi="Arial" w:cs="Arial"/>
                <w:bCs/>
                <w:color w:val="0000FF"/>
                <w:sz w:val="24"/>
              </w:rPr>
              <w:t>SEPARADOR</w:t>
            </w:r>
          </w:p>
        </w:tc>
        <w:tc>
          <w:tcPr>
            <w:tcW w:w="4395" w:type="dxa"/>
            <w:vAlign w:val="center"/>
          </w:tcPr>
          <w:p w14:paraId="0A6B193F" w14:textId="77777777" w:rsidR="00B75AAD" w:rsidRDefault="00B75AAD" w:rsidP="006B08AF">
            <w:pPr>
              <w:pStyle w:val="TextosemFormatao"/>
              <w:spacing w:before="60" w:after="60"/>
              <w:jc w:val="both"/>
              <w:rPr>
                <w:rFonts w:ascii="Arial" w:hAnsi="Arial" w:cs="Arial"/>
                <w:bCs/>
                <w:color w:val="0000FF"/>
                <w:sz w:val="24"/>
              </w:rPr>
            </w:pPr>
            <w:r>
              <w:rPr>
                <w:rFonts w:ascii="Arial" w:hAnsi="Arial" w:cs="Arial"/>
                <w:bCs/>
                <w:color w:val="0000FF"/>
                <w:sz w:val="24"/>
              </w:rPr>
              <w:t>@</w:t>
            </w:r>
          </w:p>
        </w:tc>
        <w:tc>
          <w:tcPr>
            <w:tcW w:w="2126" w:type="dxa"/>
            <w:vAlign w:val="center"/>
          </w:tcPr>
          <w:p w14:paraId="49B44D4B" w14:textId="77777777" w:rsidR="00B75AAD" w:rsidRDefault="00B75AAD" w:rsidP="006B08AF">
            <w:pPr>
              <w:pStyle w:val="TextosemFormatao"/>
              <w:spacing w:before="60" w:after="60"/>
              <w:jc w:val="both"/>
              <w:rPr>
                <w:rFonts w:ascii="Arial" w:hAnsi="Arial" w:cs="Arial"/>
                <w:bCs/>
                <w:color w:val="0000FF"/>
                <w:sz w:val="24"/>
              </w:rPr>
            </w:pPr>
          </w:p>
        </w:tc>
      </w:tr>
      <w:tr w:rsidR="00B75AAD" w14:paraId="47D2A0F5" w14:textId="77777777" w:rsidTr="006B08AF">
        <w:tc>
          <w:tcPr>
            <w:tcW w:w="2409" w:type="dxa"/>
            <w:vAlign w:val="center"/>
          </w:tcPr>
          <w:p w14:paraId="753C46CF" w14:textId="1261F163" w:rsidR="00B75AAD" w:rsidRDefault="00B75AAD" w:rsidP="006B08AF">
            <w:pPr>
              <w:pStyle w:val="TextosemFormatao"/>
              <w:spacing w:before="60" w:after="60"/>
              <w:jc w:val="both"/>
              <w:rPr>
                <w:rFonts w:ascii="Arial" w:hAnsi="Arial" w:cs="Arial"/>
                <w:bCs/>
                <w:color w:val="FF0000"/>
                <w:sz w:val="24"/>
              </w:rPr>
            </w:pPr>
            <w:r>
              <w:rPr>
                <w:rFonts w:ascii="Arial" w:hAnsi="Arial" w:cs="Arial"/>
                <w:bCs/>
                <w:color w:val="FF0000"/>
                <w:sz w:val="24"/>
              </w:rPr>
              <w:t>LOC_CEP_INI</w:t>
            </w:r>
            <w:r w:rsidR="00244DBB" w:rsidRPr="00C944B2">
              <w:rPr>
                <w:rFonts w:ascii="Arial" w:hAnsi="Arial" w:cs="Arial"/>
                <w:b/>
              </w:rPr>
              <w:t>(1)</w:t>
            </w:r>
          </w:p>
        </w:tc>
        <w:tc>
          <w:tcPr>
            <w:tcW w:w="4395" w:type="dxa"/>
            <w:vAlign w:val="center"/>
          </w:tcPr>
          <w:p w14:paraId="2475585B" w14:textId="77777777" w:rsidR="00B75AAD" w:rsidRDefault="00B75AAD" w:rsidP="006B08AF">
            <w:pPr>
              <w:pStyle w:val="TextosemFormatao"/>
              <w:spacing w:before="60" w:after="60"/>
              <w:jc w:val="both"/>
              <w:rPr>
                <w:rFonts w:ascii="Arial" w:hAnsi="Arial" w:cs="Arial"/>
                <w:bCs/>
                <w:color w:val="FF0000"/>
                <w:sz w:val="24"/>
              </w:rPr>
            </w:pPr>
            <w:r>
              <w:rPr>
                <w:rFonts w:ascii="Arial" w:hAnsi="Arial" w:cs="Arial"/>
                <w:bCs/>
                <w:color w:val="FF0000"/>
                <w:sz w:val="24"/>
              </w:rPr>
              <w:t>CEP inicial da localidade</w:t>
            </w:r>
          </w:p>
        </w:tc>
        <w:tc>
          <w:tcPr>
            <w:tcW w:w="2126" w:type="dxa"/>
            <w:vAlign w:val="center"/>
          </w:tcPr>
          <w:p w14:paraId="44CB56ED" w14:textId="77777777" w:rsidR="00B75AAD" w:rsidRDefault="00B75AAD" w:rsidP="006B08AF">
            <w:pPr>
              <w:pStyle w:val="TextosemFormatao"/>
              <w:spacing w:before="60" w:after="60"/>
              <w:ind w:right="-70"/>
              <w:jc w:val="both"/>
              <w:rPr>
                <w:rFonts w:ascii="Arial" w:hAnsi="Arial" w:cs="Arial"/>
                <w:bCs/>
                <w:color w:val="FF0000"/>
                <w:sz w:val="24"/>
              </w:rPr>
            </w:pPr>
            <w:r w:rsidRPr="00F23C77">
              <w:rPr>
                <w:rFonts w:ascii="Arial" w:hAnsi="Arial" w:cs="Arial"/>
                <w:bCs/>
                <w:color w:val="FF0000"/>
                <w:sz w:val="24"/>
              </w:rPr>
              <w:t>CHAR(8)</w:t>
            </w:r>
          </w:p>
        </w:tc>
      </w:tr>
      <w:tr w:rsidR="00B75AAD" w14:paraId="321B8B5C" w14:textId="77777777" w:rsidTr="006B08AF">
        <w:tc>
          <w:tcPr>
            <w:tcW w:w="2409" w:type="dxa"/>
            <w:vAlign w:val="center"/>
          </w:tcPr>
          <w:p w14:paraId="7675AF31" w14:textId="77777777" w:rsidR="00B75AAD" w:rsidRDefault="00B75AAD" w:rsidP="006B08AF">
            <w:pPr>
              <w:pStyle w:val="TextosemFormatao"/>
              <w:spacing w:before="60" w:after="60"/>
              <w:jc w:val="both"/>
              <w:rPr>
                <w:rFonts w:ascii="Arial" w:hAnsi="Arial" w:cs="Arial"/>
                <w:bCs/>
                <w:color w:val="0000FF"/>
                <w:sz w:val="24"/>
              </w:rPr>
            </w:pPr>
            <w:r>
              <w:rPr>
                <w:rFonts w:ascii="Arial" w:hAnsi="Arial" w:cs="Arial"/>
                <w:bCs/>
                <w:color w:val="0000FF"/>
                <w:sz w:val="24"/>
              </w:rPr>
              <w:t>SEPARADOR</w:t>
            </w:r>
          </w:p>
        </w:tc>
        <w:tc>
          <w:tcPr>
            <w:tcW w:w="4395" w:type="dxa"/>
            <w:vAlign w:val="center"/>
          </w:tcPr>
          <w:p w14:paraId="1BCEE2FD" w14:textId="77777777" w:rsidR="00B75AAD" w:rsidRDefault="00B75AAD" w:rsidP="006B08AF">
            <w:pPr>
              <w:pStyle w:val="TextosemFormatao"/>
              <w:spacing w:before="60" w:after="60"/>
              <w:jc w:val="both"/>
              <w:rPr>
                <w:rFonts w:ascii="Arial" w:hAnsi="Arial" w:cs="Arial"/>
                <w:bCs/>
                <w:color w:val="0000FF"/>
                <w:sz w:val="24"/>
              </w:rPr>
            </w:pPr>
            <w:r>
              <w:rPr>
                <w:rFonts w:ascii="Arial" w:hAnsi="Arial" w:cs="Arial"/>
                <w:bCs/>
                <w:color w:val="0000FF"/>
                <w:sz w:val="24"/>
              </w:rPr>
              <w:t>@</w:t>
            </w:r>
          </w:p>
        </w:tc>
        <w:tc>
          <w:tcPr>
            <w:tcW w:w="2126" w:type="dxa"/>
            <w:vAlign w:val="center"/>
          </w:tcPr>
          <w:p w14:paraId="6AE6C4DF" w14:textId="77777777" w:rsidR="00B75AAD" w:rsidRDefault="00B75AAD" w:rsidP="006B08AF">
            <w:pPr>
              <w:pStyle w:val="TextosemFormatao"/>
              <w:spacing w:before="60" w:after="60"/>
              <w:jc w:val="both"/>
              <w:rPr>
                <w:rFonts w:ascii="Arial" w:hAnsi="Arial" w:cs="Arial"/>
                <w:bCs/>
                <w:color w:val="0000FF"/>
                <w:sz w:val="24"/>
              </w:rPr>
            </w:pPr>
          </w:p>
        </w:tc>
      </w:tr>
      <w:tr w:rsidR="00B75AAD" w14:paraId="7A6A1B38" w14:textId="77777777" w:rsidTr="006B08AF">
        <w:tc>
          <w:tcPr>
            <w:tcW w:w="2409" w:type="dxa"/>
            <w:vAlign w:val="center"/>
          </w:tcPr>
          <w:p w14:paraId="65BE1512" w14:textId="77777777" w:rsidR="00B75AAD" w:rsidRDefault="00B75AAD" w:rsidP="006B08AF">
            <w:pPr>
              <w:pStyle w:val="TextosemFormatao"/>
              <w:spacing w:before="60" w:after="60"/>
              <w:jc w:val="both"/>
              <w:rPr>
                <w:rFonts w:ascii="Arial" w:hAnsi="Arial" w:cs="Arial"/>
                <w:bCs/>
                <w:color w:val="000000"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LOC_CEP_FIM</w:t>
            </w:r>
          </w:p>
        </w:tc>
        <w:tc>
          <w:tcPr>
            <w:tcW w:w="4395" w:type="dxa"/>
            <w:vAlign w:val="center"/>
          </w:tcPr>
          <w:p w14:paraId="483B4CC6" w14:textId="77777777" w:rsidR="00B75AAD" w:rsidRDefault="00B75AAD" w:rsidP="006B08AF">
            <w:pPr>
              <w:pStyle w:val="TextosemFormatao"/>
              <w:spacing w:before="60" w:after="60"/>
              <w:jc w:val="both"/>
              <w:rPr>
                <w:rFonts w:ascii="Arial" w:hAnsi="Arial" w:cs="Arial"/>
                <w:bCs/>
                <w:color w:val="000000"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CEP final da localidade</w:t>
            </w:r>
          </w:p>
        </w:tc>
        <w:tc>
          <w:tcPr>
            <w:tcW w:w="2126" w:type="dxa"/>
            <w:vAlign w:val="center"/>
          </w:tcPr>
          <w:p w14:paraId="25FD1DB9" w14:textId="77777777" w:rsidR="00B75AAD" w:rsidRDefault="00B75AAD" w:rsidP="006B08AF">
            <w:pPr>
              <w:pStyle w:val="TextosemFormatao"/>
              <w:spacing w:before="60" w:after="60"/>
              <w:jc w:val="both"/>
              <w:rPr>
                <w:rFonts w:ascii="Arial" w:hAnsi="Arial" w:cs="Arial"/>
                <w:bCs/>
                <w:color w:val="000000"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CHAR(8)</w:t>
            </w:r>
          </w:p>
        </w:tc>
      </w:tr>
      <w:tr w:rsidR="00B75AAD" w14:paraId="0F1B3154" w14:textId="77777777" w:rsidTr="006B08AF">
        <w:tc>
          <w:tcPr>
            <w:tcW w:w="2409" w:type="dxa"/>
            <w:vAlign w:val="center"/>
          </w:tcPr>
          <w:p w14:paraId="53A32B74" w14:textId="77777777" w:rsidR="00B75AAD" w:rsidRDefault="00B75AAD" w:rsidP="006B08AF">
            <w:pPr>
              <w:pStyle w:val="TextosemFormatao"/>
              <w:spacing w:before="60" w:after="60"/>
              <w:jc w:val="both"/>
              <w:rPr>
                <w:rFonts w:ascii="Arial" w:hAnsi="Arial" w:cs="Arial"/>
                <w:bCs/>
                <w:color w:val="000000"/>
                <w:sz w:val="24"/>
              </w:rPr>
            </w:pPr>
            <w:r>
              <w:rPr>
                <w:rFonts w:ascii="Arial" w:hAnsi="Arial" w:cs="Arial"/>
                <w:bCs/>
                <w:color w:val="0000FF"/>
                <w:sz w:val="24"/>
              </w:rPr>
              <w:t>SEPARADOR</w:t>
            </w:r>
          </w:p>
        </w:tc>
        <w:tc>
          <w:tcPr>
            <w:tcW w:w="4395" w:type="dxa"/>
            <w:vAlign w:val="center"/>
          </w:tcPr>
          <w:p w14:paraId="35C6E193" w14:textId="77777777" w:rsidR="00B75AAD" w:rsidRDefault="00B75AAD" w:rsidP="006B08AF">
            <w:pPr>
              <w:pStyle w:val="TextosemFormatao"/>
              <w:spacing w:before="60" w:after="60"/>
              <w:jc w:val="both"/>
              <w:rPr>
                <w:rFonts w:ascii="Arial" w:hAnsi="Arial" w:cs="Arial"/>
                <w:bCs/>
                <w:color w:val="000000"/>
                <w:sz w:val="24"/>
              </w:rPr>
            </w:pPr>
            <w:r>
              <w:rPr>
                <w:rFonts w:ascii="Arial" w:hAnsi="Arial" w:cs="Arial"/>
                <w:bCs/>
                <w:color w:val="0000FF"/>
                <w:sz w:val="24"/>
              </w:rPr>
              <w:t>@</w:t>
            </w:r>
          </w:p>
        </w:tc>
        <w:tc>
          <w:tcPr>
            <w:tcW w:w="2126" w:type="dxa"/>
            <w:vAlign w:val="center"/>
          </w:tcPr>
          <w:p w14:paraId="29C8957A" w14:textId="77777777" w:rsidR="00B75AAD" w:rsidRDefault="00B75AAD" w:rsidP="006B08AF">
            <w:pPr>
              <w:pStyle w:val="TextosemFormatao"/>
              <w:spacing w:before="60" w:after="60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  <w:tr w:rsidR="00B75AAD" w:rsidRPr="006B08AF" w14:paraId="6F10427C" w14:textId="77777777" w:rsidTr="006B08AF">
        <w:tc>
          <w:tcPr>
            <w:tcW w:w="2409" w:type="dxa"/>
            <w:vAlign w:val="center"/>
          </w:tcPr>
          <w:p w14:paraId="21402C59" w14:textId="77777777" w:rsidR="00B75AAD" w:rsidRPr="006B08AF" w:rsidRDefault="00B75AAD" w:rsidP="006B08AF">
            <w:pPr>
              <w:pStyle w:val="TextosemFormatao"/>
              <w:spacing w:before="60" w:after="60"/>
              <w:jc w:val="both"/>
              <w:rPr>
                <w:rFonts w:ascii="Arial" w:hAnsi="Arial" w:cs="Arial"/>
                <w:bCs/>
                <w:color w:val="FF0000"/>
                <w:sz w:val="24"/>
              </w:rPr>
            </w:pPr>
            <w:r w:rsidRPr="006B08AF">
              <w:rPr>
                <w:rFonts w:ascii="Arial" w:hAnsi="Arial" w:cs="Arial"/>
                <w:bCs/>
                <w:color w:val="FF0000"/>
                <w:sz w:val="24"/>
              </w:rPr>
              <w:t>LOC_TIPO_FAIXA</w:t>
            </w:r>
            <w:r w:rsidR="00C944B2" w:rsidRPr="00C944B2">
              <w:rPr>
                <w:rFonts w:ascii="Arial" w:hAnsi="Arial" w:cs="Arial"/>
                <w:b/>
              </w:rPr>
              <w:t>(1)</w:t>
            </w:r>
          </w:p>
        </w:tc>
        <w:tc>
          <w:tcPr>
            <w:tcW w:w="4395" w:type="dxa"/>
            <w:vAlign w:val="center"/>
          </w:tcPr>
          <w:p w14:paraId="35F21B17" w14:textId="77777777" w:rsidR="00B75AAD" w:rsidRPr="006B08AF" w:rsidRDefault="00B75AAD" w:rsidP="006B08AF">
            <w:pPr>
              <w:pStyle w:val="TextosemFormatao"/>
              <w:spacing w:before="60" w:after="60"/>
              <w:jc w:val="both"/>
              <w:rPr>
                <w:rFonts w:ascii="Arial" w:hAnsi="Arial" w:cs="Arial"/>
                <w:bCs/>
                <w:color w:val="FF0000"/>
                <w:sz w:val="24"/>
              </w:rPr>
            </w:pPr>
            <w:proofErr w:type="gramStart"/>
            <w:r w:rsidRPr="006B08AF">
              <w:rPr>
                <w:rFonts w:ascii="Arial" w:hAnsi="Arial" w:cs="Arial"/>
                <w:bCs/>
                <w:color w:val="FF0000"/>
                <w:sz w:val="24"/>
              </w:rPr>
              <w:t>tipo</w:t>
            </w:r>
            <w:proofErr w:type="gramEnd"/>
            <w:r w:rsidRPr="006B08AF">
              <w:rPr>
                <w:rFonts w:ascii="Arial" w:hAnsi="Arial" w:cs="Arial"/>
                <w:bCs/>
                <w:color w:val="FF0000"/>
                <w:sz w:val="24"/>
              </w:rPr>
              <w:t xml:space="preserve"> de Faixa de CEP:</w:t>
            </w:r>
          </w:p>
          <w:p w14:paraId="24060325" w14:textId="77777777" w:rsidR="00B75AAD" w:rsidRPr="00B75AAD" w:rsidRDefault="00B75AAD" w:rsidP="006B08AF">
            <w:pPr>
              <w:rPr>
                <w:rFonts w:ascii="Arial" w:hAnsi="Arial" w:cs="Arial"/>
                <w:bCs/>
                <w:color w:val="FF0000"/>
                <w:szCs w:val="20"/>
              </w:rPr>
            </w:pPr>
            <w:r w:rsidRPr="00B75AAD">
              <w:rPr>
                <w:rFonts w:ascii="Arial" w:hAnsi="Arial" w:cs="Arial"/>
                <w:bCs/>
                <w:color w:val="FF0000"/>
                <w:szCs w:val="20"/>
              </w:rPr>
              <w:t xml:space="preserve">T –Total do Município </w:t>
            </w:r>
          </w:p>
          <w:p w14:paraId="15B3685A" w14:textId="77777777" w:rsidR="00B75AAD" w:rsidRPr="006B08AF" w:rsidRDefault="00B75AAD" w:rsidP="00EC4088">
            <w:pPr>
              <w:rPr>
                <w:color w:val="FF0000"/>
              </w:rPr>
            </w:pPr>
            <w:r w:rsidRPr="00B75AAD">
              <w:rPr>
                <w:rFonts w:ascii="Arial" w:hAnsi="Arial" w:cs="Arial"/>
                <w:bCs/>
                <w:color w:val="FF0000"/>
                <w:szCs w:val="20"/>
              </w:rPr>
              <w:t>C – Exclusiva da Sede Urbana</w:t>
            </w:r>
          </w:p>
        </w:tc>
        <w:tc>
          <w:tcPr>
            <w:tcW w:w="2126" w:type="dxa"/>
            <w:vAlign w:val="center"/>
          </w:tcPr>
          <w:p w14:paraId="1EB70A3B" w14:textId="77777777" w:rsidR="00B75AAD" w:rsidRPr="006B08AF" w:rsidRDefault="00B75AAD" w:rsidP="006B08AF">
            <w:pPr>
              <w:pStyle w:val="TextosemFormatao"/>
              <w:spacing w:before="60" w:after="60"/>
              <w:jc w:val="both"/>
              <w:rPr>
                <w:rFonts w:ascii="Arial" w:hAnsi="Arial" w:cs="Arial"/>
                <w:bCs/>
                <w:color w:val="FF0000"/>
                <w:sz w:val="24"/>
              </w:rPr>
            </w:pPr>
            <w:r w:rsidRPr="006B08AF">
              <w:rPr>
                <w:rFonts w:ascii="Arial" w:hAnsi="Arial" w:cs="Arial"/>
                <w:bCs/>
                <w:color w:val="FF0000"/>
                <w:sz w:val="24"/>
              </w:rPr>
              <w:t>CHAR(1)</w:t>
            </w:r>
          </w:p>
        </w:tc>
      </w:tr>
    </w:tbl>
    <w:p w14:paraId="1BA804BF" w14:textId="77777777" w:rsidR="007E6446" w:rsidRDefault="007E6446" w:rsidP="007E6446">
      <w:pPr>
        <w:ind w:left="360"/>
        <w:jc w:val="both"/>
        <w:rPr>
          <w:rFonts w:ascii="Tahoma" w:hAnsi="Tahoma"/>
          <w:b/>
          <w:color w:val="000000" w:themeColor="text1"/>
          <w:sz w:val="22"/>
        </w:rPr>
      </w:pPr>
    </w:p>
    <w:p w14:paraId="5DD39312" w14:textId="77777777" w:rsidR="00365504" w:rsidRPr="00EF05C7" w:rsidRDefault="00365504" w:rsidP="00365504">
      <w:pPr>
        <w:numPr>
          <w:ilvl w:val="0"/>
          <w:numId w:val="39"/>
        </w:numPr>
        <w:jc w:val="both"/>
        <w:rPr>
          <w:rFonts w:ascii="Tahoma" w:hAnsi="Tahoma"/>
          <w:b/>
          <w:color w:val="000000" w:themeColor="text1"/>
          <w:sz w:val="22"/>
        </w:rPr>
      </w:pPr>
      <w:r w:rsidRPr="00EF05C7">
        <w:rPr>
          <w:rFonts w:ascii="Tahoma" w:hAnsi="Tahoma"/>
          <w:b/>
          <w:color w:val="000000" w:themeColor="text1"/>
          <w:sz w:val="22"/>
        </w:rPr>
        <w:t xml:space="preserve"> DELTA_LOG_FAIXA_LOC.TXT</w:t>
      </w:r>
      <w:r w:rsidR="00377334" w:rsidRPr="00EF05C7">
        <w:rPr>
          <w:rFonts w:ascii="Tahoma" w:hAnsi="Tahoma"/>
          <w:b/>
          <w:color w:val="000000" w:themeColor="text1"/>
          <w:sz w:val="22"/>
        </w:rPr>
        <w:t>:</w:t>
      </w:r>
    </w:p>
    <w:p w14:paraId="18BDF57B" w14:textId="77777777" w:rsidR="0084110F" w:rsidRDefault="0084110F" w:rsidP="0084110F">
      <w:pPr>
        <w:pStyle w:val="PargrafodaLista"/>
        <w:rPr>
          <w:rFonts w:ascii="Tahoma" w:hAnsi="Tahoma"/>
          <w:color w:val="000000" w:themeColor="text1"/>
          <w:sz w:val="22"/>
        </w:rPr>
      </w:pPr>
    </w:p>
    <w:p w14:paraId="4A7F1E4A" w14:textId="77777777" w:rsidR="00186D7B" w:rsidRPr="00836FCC" w:rsidRDefault="00186D7B" w:rsidP="00186D7B">
      <w:pPr>
        <w:ind w:left="360"/>
        <w:jc w:val="both"/>
        <w:rPr>
          <w:rFonts w:ascii="Arial" w:hAnsi="Arial" w:cs="Arial"/>
          <w:b/>
          <w:sz w:val="22"/>
        </w:rPr>
      </w:pPr>
      <w:r w:rsidRPr="00D61589">
        <w:rPr>
          <w:rFonts w:ascii="Arial" w:hAnsi="Arial" w:cs="Arial"/>
          <w:sz w:val="22"/>
        </w:rPr>
        <w:t>Acréscimo do campo Tipo de Faixa (T –Total do Município e C – Exclusiva da Sede Urbana).</w:t>
      </w:r>
      <w:r>
        <w:rPr>
          <w:rFonts w:ascii="Arial" w:hAnsi="Arial" w:cs="Arial"/>
          <w:sz w:val="22"/>
        </w:rPr>
        <w:t xml:space="preserve"> </w:t>
      </w:r>
      <w:r w:rsidRPr="00836FCC">
        <w:rPr>
          <w:rFonts w:ascii="Arial" w:hAnsi="Arial" w:cs="Arial"/>
          <w:b/>
          <w:sz w:val="22"/>
        </w:rPr>
        <w:t>Esse campo deverá ser atualizado em sua base de dados com o seguinte valor:</w:t>
      </w:r>
    </w:p>
    <w:p w14:paraId="09B9D5FA" w14:textId="77777777" w:rsidR="00186D7B" w:rsidRDefault="00186D7B" w:rsidP="00186D7B">
      <w:pPr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14:paraId="39528A2C" w14:textId="77777777" w:rsidR="00186D7B" w:rsidRDefault="00186D7B" w:rsidP="00186D7B">
      <w:pPr>
        <w:ind w:firstLine="70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Tipo de </w:t>
      </w:r>
      <w:proofErr w:type="gramStart"/>
      <w:r>
        <w:rPr>
          <w:rFonts w:ascii="Arial" w:hAnsi="Arial" w:cs="Arial"/>
          <w:sz w:val="22"/>
        </w:rPr>
        <w:t xml:space="preserve">Faixa </w:t>
      </w:r>
      <w:r w:rsidRPr="00186D7B">
        <w:rPr>
          <w:rFonts w:ascii="Arial" w:hAnsi="Arial" w:cs="Arial"/>
          <w:sz w:val="22"/>
        </w:rPr>
        <w:sym w:font="Wingdings" w:char="F0E0"/>
      </w:r>
      <w:r>
        <w:rPr>
          <w:rFonts w:ascii="Arial" w:hAnsi="Arial" w:cs="Arial"/>
          <w:sz w:val="22"/>
        </w:rPr>
        <w:t xml:space="preserve"> C</w:t>
      </w:r>
      <w:proofErr w:type="gramEnd"/>
      <w:r>
        <w:rPr>
          <w:rFonts w:ascii="Arial" w:hAnsi="Arial" w:cs="Arial"/>
          <w:sz w:val="22"/>
        </w:rPr>
        <w:t>;</w:t>
      </w:r>
    </w:p>
    <w:p w14:paraId="2E8B9639" w14:textId="77777777" w:rsidR="00186D7B" w:rsidRDefault="00186D7B" w:rsidP="00F96107">
      <w:pPr>
        <w:pStyle w:val="PargrafodaLista"/>
        <w:ind w:left="360"/>
        <w:jc w:val="both"/>
        <w:rPr>
          <w:rFonts w:ascii="Arial" w:hAnsi="Arial" w:cs="Arial"/>
          <w:sz w:val="22"/>
        </w:rPr>
      </w:pPr>
    </w:p>
    <w:p w14:paraId="3C0ED330" w14:textId="77777777" w:rsidR="00EC4AE6" w:rsidRDefault="00EC4AE6" w:rsidP="00F96107">
      <w:pPr>
        <w:pStyle w:val="PargrafodaLista"/>
        <w:ind w:left="360"/>
        <w:jc w:val="both"/>
        <w:rPr>
          <w:rFonts w:ascii="Arial" w:hAnsi="Arial" w:cs="Arial"/>
          <w:sz w:val="22"/>
        </w:rPr>
      </w:pPr>
    </w:p>
    <w:tbl>
      <w:tblPr>
        <w:tblW w:w="8930" w:type="dxa"/>
        <w:tblInd w:w="1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9"/>
        <w:gridCol w:w="4395"/>
        <w:gridCol w:w="2126"/>
      </w:tblGrid>
      <w:tr w:rsidR="00EC4AE6" w14:paraId="0E55206E" w14:textId="77777777" w:rsidTr="006B08AF">
        <w:tc>
          <w:tcPr>
            <w:tcW w:w="2409" w:type="dxa"/>
            <w:shd w:val="clear" w:color="auto" w:fill="D9D9D9"/>
            <w:vAlign w:val="center"/>
          </w:tcPr>
          <w:p w14:paraId="1FC8A10C" w14:textId="77777777" w:rsidR="00EC4AE6" w:rsidRDefault="00EC4AE6" w:rsidP="006B08AF">
            <w:pPr>
              <w:pStyle w:val="TextosemFormatao"/>
              <w:spacing w:before="60" w:after="60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395" w:type="dxa"/>
            <w:shd w:val="clear" w:color="auto" w:fill="D9D9D9"/>
            <w:vAlign w:val="center"/>
          </w:tcPr>
          <w:p w14:paraId="6ED6FD35" w14:textId="77777777" w:rsidR="00EC4AE6" w:rsidRDefault="00EC4AE6" w:rsidP="006B08AF">
            <w:pPr>
              <w:pStyle w:val="TextosemFormatao"/>
              <w:spacing w:before="60" w:after="60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DESCRIÇÃO DO CAMPO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48BCCEC4" w14:textId="77777777" w:rsidR="00EC4AE6" w:rsidRDefault="00EC4AE6" w:rsidP="006B08AF">
            <w:pPr>
              <w:pStyle w:val="TextosemFormatao"/>
              <w:spacing w:before="60" w:after="60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TIPO</w:t>
            </w:r>
          </w:p>
        </w:tc>
      </w:tr>
      <w:tr w:rsidR="00EC4AE6" w14:paraId="7D791127" w14:textId="77777777" w:rsidTr="006B08AF">
        <w:tc>
          <w:tcPr>
            <w:tcW w:w="2409" w:type="dxa"/>
            <w:vAlign w:val="center"/>
          </w:tcPr>
          <w:p w14:paraId="72C9CCA9" w14:textId="4F5A2001" w:rsidR="00EC4AE6" w:rsidRDefault="00EC4AE6" w:rsidP="006B08AF">
            <w:pPr>
              <w:pStyle w:val="TextosemFormatao"/>
              <w:spacing w:before="60" w:after="60"/>
              <w:jc w:val="both"/>
              <w:rPr>
                <w:rFonts w:ascii="Arial" w:hAnsi="Arial" w:cs="Arial"/>
                <w:bCs/>
                <w:color w:val="FF0000"/>
                <w:sz w:val="24"/>
              </w:rPr>
            </w:pPr>
            <w:r>
              <w:rPr>
                <w:rFonts w:ascii="Arial" w:hAnsi="Arial" w:cs="Arial"/>
                <w:bCs/>
                <w:color w:val="FF0000"/>
                <w:sz w:val="24"/>
              </w:rPr>
              <w:t>LOC_NU</w:t>
            </w:r>
            <w:r w:rsidR="00244DBB" w:rsidRPr="00C944B2">
              <w:rPr>
                <w:rFonts w:ascii="Arial" w:hAnsi="Arial" w:cs="Arial"/>
                <w:b/>
              </w:rPr>
              <w:t>(1)</w:t>
            </w:r>
          </w:p>
        </w:tc>
        <w:tc>
          <w:tcPr>
            <w:tcW w:w="4395" w:type="dxa"/>
            <w:vAlign w:val="center"/>
          </w:tcPr>
          <w:p w14:paraId="42BD7225" w14:textId="77777777" w:rsidR="00EC4AE6" w:rsidRDefault="00EC4AE6" w:rsidP="006B08AF">
            <w:pPr>
              <w:pStyle w:val="TextosemFormatao"/>
              <w:spacing w:before="60" w:after="60"/>
              <w:ind w:left="214" w:right="-70" w:hanging="214"/>
              <w:jc w:val="both"/>
              <w:rPr>
                <w:rFonts w:ascii="Arial" w:hAnsi="Arial" w:cs="Arial"/>
                <w:bCs/>
                <w:color w:val="FF0000"/>
                <w:sz w:val="24"/>
              </w:rPr>
            </w:pPr>
            <w:proofErr w:type="gramStart"/>
            <w:r>
              <w:rPr>
                <w:rFonts w:ascii="Arial" w:hAnsi="Arial" w:cs="Arial"/>
                <w:bCs/>
                <w:color w:val="FF0000"/>
                <w:sz w:val="24"/>
              </w:rPr>
              <w:t>chave</w:t>
            </w:r>
            <w:proofErr w:type="gramEnd"/>
            <w:r>
              <w:rPr>
                <w:rFonts w:ascii="Arial" w:hAnsi="Arial" w:cs="Arial"/>
                <w:bCs/>
                <w:color w:val="FF0000"/>
                <w:sz w:val="24"/>
              </w:rPr>
              <w:t xml:space="preserve"> da localidade</w:t>
            </w:r>
          </w:p>
        </w:tc>
        <w:tc>
          <w:tcPr>
            <w:tcW w:w="2126" w:type="dxa"/>
            <w:vAlign w:val="center"/>
          </w:tcPr>
          <w:p w14:paraId="78D0CDEE" w14:textId="77777777" w:rsidR="00EC4AE6" w:rsidRDefault="00EC4AE6" w:rsidP="006B08AF">
            <w:pPr>
              <w:pStyle w:val="TextosemFormatao"/>
              <w:spacing w:before="60" w:after="60"/>
              <w:ind w:right="-70"/>
              <w:jc w:val="both"/>
              <w:rPr>
                <w:rFonts w:ascii="Arial" w:hAnsi="Arial" w:cs="Arial"/>
                <w:bCs/>
                <w:color w:val="FF0000"/>
                <w:sz w:val="24"/>
              </w:rPr>
            </w:pPr>
            <w:r>
              <w:rPr>
                <w:rFonts w:ascii="Arial" w:hAnsi="Arial" w:cs="Arial"/>
                <w:bCs/>
                <w:color w:val="FF0000"/>
                <w:sz w:val="24"/>
              </w:rPr>
              <w:t>NUMBER(8)</w:t>
            </w:r>
          </w:p>
        </w:tc>
      </w:tr>
      <w:tr w:rsidR="00EC4AE6" w14:paraId="10EA703D" w14:textId="77777777" w:rsidTr="006B08AF">
        <w:tc>
          <w:tcPr>
            <w:tcW w:w="2409" w:type="dxa"/>
            <w:vAlign w:val="center"/>
          </w:tcPr>
          <w:p w14:paraId="28940260" w14:textId="77777777" w:rsidR="00EC4AE6" w:rsidRDefault="00EC4AE6" w:rsidP="006B08AF">
            <w:pPr>
              <w:pStyle w:val="TextosemFormatao"/>
              <w:spacing w:before="60" w:after="60"/>
              <w:jc w:val="both"/>
              <w:rPr>
                <w:rFonts w:ascii="Arial" w:hAnsi="Arial" w:cs="Arial"/>
                <w:bCs/>
                <w:color w:val="0000FF"/>
                <w:sz w:val="24"/>
              </w:rPr>
            </w:pPr>
            <w:r>
              <w:rPr>
                <w:rFonts w:ascii="Arial" w:hAnsi="Arial" w:cs="Arial"/>
                <w:bCs/>
                <w:color w:val="0000FF"/>
                <w:sz w:val="24"/>
              </w:rPr>
              <w:lastRenderedPageBreak/>
              <w:t>SEPARADOR</w:t>
            </w:r>
          </w:p>
        </w:tc>
        <w:tc>
          <w:tcPr>
            <w:tcW w:w="4395" w:type="dxa"/>
            <w:vAlign w:val="center"/>
          </w:tcPr>
          <w:p w14:paraId="512BE46E" w14:textId="77777777" w:rsidR="00EC4AE6" w:rsidRDefault="00EC4AE6" w:rsidP="006B08AF">
            <w:pPr>
              <w:pStyle w:val="TextosemFormatao"/>
              <w:spacing w:before="60" w:after="60"/>
              <w:jc w:val="both"/>
              <w:rPr>
                <w:rFonts w:ascii="Arial" w:hAnsi="Arial" w:cs="Arial"/>
                <w:bCs/>
                <w:color w:val="0000FF"/>
                <w:sz w:val="24"/>
              </w:rPr>
            </w:pPr>
            <w:r>
              <w:rPr>
                <w:rFonts w:ascii="Arial" w:hAnsi="Arial" w:cs="Arial"/>
                <w:bCs/>
                <w:color w:val="0000FF"/>
                <w:sz w:val="24"/>
              </w:rPr>
              <w:t>@</w:t>
            </w:r>
          </w:p>
        </w:tc>
        <w:tc>
          <w:tcPr>
            <w:tcW w:w="2126" w:type="dxa"/>
            <w:vAlign w:val="center"/>
          </w:tcPr>
          <w:p w14:paraId="1BE73BB6" w14:textId="77777777" w:rsidR="00EC4AE6" w:rsidRDefault="00EC4AE6" w:rsidP="006B08AF">
            <w:pPr>
              <w:pStyle w:val="TextosemFormatao"/>
              <w:spacing w:before="60" w:after="60"/>
              <w:jc w:val="both"/>
              <w:rPr>
                <w:rFonts w:ascii="Arial" w:hAnsi="Arial" w:cs="Arial"/>
                <w:bCs/>
                <w:color w:val="0000FF"/>
                <w:sz w:val="24"/>
              </w:rPr>
            </w:pPr>
          </w:p>
        </w:tc>
      </w:tr>
      <w:tr w:rsidR="00EC4AE6" w14:paraId="02DEAA6F" w14:textId="77777777" w:rsidTr="006B08AF">
        <w:tc>
          <w:tcPr>
            <w:tcW w:w="2409" w:type="dxa"/>
            <w:vAlign w:val="center"/>
          </w:tcPr>
          <w:p w14:paraId="0CE093B4" w14:textId="67EB77A7" w:rsidR="00EC4AE6" w:rsidRDefault="00EC4AE6" w:rsidP="006B08AF">
            <w:pPr>
              <w:pStyle w:val="TextosemFormatao"/>
              <w:spacing w:before="60" w:after="60"/>
              <w:jc w:val="both"/>
              <w:rPr>
                <w:rFonts w:ascii="Arial" w:hAnsi="Arial" w:cs="Arial"/>
                <w:bCs/>
                <w:color w:val="FF0000"/>
                <w:sz w:val="24"/>
              </w:rPr>
            </w:pPr>
            <w:r>
              <w:rPr>
                <w:rFonts w:ascii="Arial" w:hAnsi="Arial" w:cs="Arial"/>
                <w:bCs/>
                <w:color w:val="FF0000"/>
                <w:sz w:val="24"/>
              </w:rPr>
              <w:t>LOC_CEP_INI</w:t>
            </w:r>
            <w:r w:rsidR="00244DBB" w:rsidRPr="00C944B2">
              <w:rPr>
                <w:rFonts w:ascii="Arial" w:hAnsi="Arial" w:cs="Arial"/>
                <w:b/>
              </w:rPr>
              <w:t>(1)</w:t>
            </w:r>
          </w:p>
        </w:tc>
        <w:tc>
          <w:tcPr>
            <w:tcW w:w="4395" w:type="dxa"/>
            <w:vAlign w:val="center"/>
          </w:tcPr>
          <w:p w14:paraId="1E8F1511" w14:textId="77777777" w:rsidR="00EC4AE6" w:rsidRDefault="00EC4AE6" w:rsidP="006B08AF">
            <w:pPr>
              <w:pStyle w:val="TextosemFormatao"/>
              <w:spacing w:before="60" w:after="60"/>
              <w:jc w:val="both"/>
              <w:rPr>
                <w:rFonts w:ascii="Arial" w:hAnsi="Arial" w:cs="Arial"/>
                <w:bCs/>
                <w:color w:val="FF0000"/>
                <w:sz w:val="24"/>
              </w:rPr>
            </w:pPr>
            <w:r>
              <w:rPr>
                <w:rFonts w:ascii="Arial" w:hAnsi="Arial" w:cs="Arial"/>
                <w:bCs/>
                <w:color w:val="FF0000"/>
                <w:sz w:val="24"/>
              </w:rPr>
              <w:t>CEP inicial da localidade</w:t>
            </w:r>
          </w:p>
        </w:tc>
        <w:tc>
          <w:tcPr>
            <w:tcW w:w="2126" w:type="dxa"/>
            <w:vAlign w:val="center"/>
          </w:tcPr>
          <w:p w14:paraId="7227FB40" w14:textId="77777777" w:rsidR="00EC4AE6" w:rsidRDefault="00EC4AE6" w:rsidP="006B08AF">
            <w:pPr>
              <w:pStyle w:val="TextosemFormatao"/>
              <w:spacing w:before="60" w:after="60"/>
              <w:ind w:right="-70"/>
              <w:jc w:val="both"/>
              <w:rPr>
                <w:rFonts w:ascii="Arial" w:hAnsi="Arial" w:cs="Arial"/>
                <w:bCs/>
                <w:color w:val="FF0000"/>
                <w:sz w:val="24"/>
              </w:rPr>
            </w:pPr>
            <w:r w:rsidRPr="00F23C77">
              <w:rPr>
                <w:rFonts w:ascii="Arial" w:hAnsi="Arial" w:cs="Arial"/>
                <w:bCs/>
                <w:color w:val="FF0000"/>
                <w:sz w:val="24"/>
              </w:rPr>
              <w:t>CHAR(8)</w:t>
            </w:r>
          </w:p>
        </w:tc>
      </w:tr>
      <w:tr w:rsidR="00EC4AE6" w14:paraId="5A5123E5" w14:textId="77777777" w:rsidTr="006B08AF">
        <w:tc>
          <w:tcPr>
            <w:tcW w:w="2409" w:type="dxa"/>
            <w:vAlign w:val="center"/>
          </w:tcPr>
          <w:p w14:paraId="333D1242" w14:textId="77777777" w:rsidR="00EC4AE6" w:rsidRDefault="00EC4AE6" w:rsidP="006B08AF">
            <w:pPr>
              <w:pStyle w:val="TextosemFormatao"/>
              <w:spacing w:before="60" w:after="60"/>
              <w:jc w:val="both"/>
              <w:rPr>
                <w:rFonts w:ascii="Arial" w:hAnsi="Arial" w:cs="Arial"/>
                <w:bCs/>
                <w:color w:val="0000FF"/>
                <w:sz w:val="24"/>
              </w:rPr>
            </w:pPr>
            <w:r>
              <w:rPr>
                <w:rFonts w:ascii="Arial" w:hAnsi="Arial" w:cs="Arial"/>
                <w:bCs/>
                <w:color w:val="0000FF"/>
                <w:sz w:val="24"/>
              </w:rPr>
              <w:t>SEPARADOR</w:t>
            </w:r>
          </w:p>
        </w:tc>
        <w:tc>
          <w:tcPr>
            <w:tcW w:w="4395" w:type="dxa"/>
            <w:vAlign w:val="center"/>
          </w:tcPr>
          <w:p w14:paraId="48F22EB7" w14:textId="77777777" w:rsidR="00EC4AE6" w:rsidRDefault="00EC4AE6" w:rsidP="006B08AF">
            <w:pPr>
              <w:pStyle w:val="TextosemFormatao"/>
              <w:spacing w:before="60" w:after="60"/>
              <w:jc w:val="both"/>
              <w:rPr>
                <w:rFonts w:ascii="Arial" w:hAnsi="Arial" w:cs="Arial"/>
                <w:bCs/>
                <w:color w:val="0000FF"/>
                <w:sz w:val="24"/>
              </w:rPr>
            </w:pPr>
            <w:r>
              <w:rPr>
                <w:rFonts w:ascii="Arial" w:hAnsi="Arial" w:cs="Arial"/>
                <w:bCs/>
                <w:color w:val="0000FF"/>
                <w:sz w:val="24"/>
              </w:rPr>
              <w:t>@</w:t>
            </w:r>
          </w:p>
        </w:tc>
        <w:tc>
          <w:tcPr>
            <w:tcW w:w="2126" w:type="dxa"/>
            <w:vAlign w:val="center"/>
          </w:tcPr>
          <w:p w14:paraId="0DF710EE" w14:textId="77777777" w:rsidR="00EC4AE6" w:rsidRDefault="00EC4AE6" w:rsidP="006B08AF">
            <w:pPr>
              <w:pStyle w:val="TextosemFormatao"/>
              <w:spacing w:before="60" w:after="60"/>
              <w:jc w:val="both"/>
              <w:rPr>
                <w:rFonts w:ascii="Arial" w:hAnsi="Arial" w:cs="Arial"/>
                <w:bCs/>
                <w:color w:val="0000FF"/>
                <w:sz w:val="24"/>
              </w:rPr>
            </w:pPr>
          </w:p>
        </w:tc>
      </w:tr>
      <w:tr w:rsidR="00EC4AE6" w14:paraId="43E88423" w14:textId="77777777" w:rsidTr="006B08AF">
        <w:tc>
          <w:tcPr>
            <w:tcW w:w="2409" w:type="dxa"/>
            <w:vAlign w:val="center"/>
          </w:tcPr>
          <w:p w14:paraId="75DAF330" w14:textId="77777777" w:rsidR="00EC4AE6" w:rsidRDefault="00EC4AE6" w:rsidP="006B08AF">
            <w:pPr>
              <w:pStyle w:val="TextosemFormatao"/>
              <w:spacing w:before="60" w:after="60"/>
              <w:jc w:val="both"/>
              <w:rPr>
                <w:rFonts w:ascii="Arial" w:hAnsi="Arial" w:cs="Arial"/>
                <w:bCs/>
                <w:color w:val="000000"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LOC_CEP_FIM</w:t>
            </w:r>
          </w:p>
        </w:tc>
        <w:tc>
          <w:tcPr>
            <w:tcW w:w="4395" w:type="dxa"/>
            <w:vAlign w:val="center"/>
          </w:tcPr>
          <w:p w14:paraId="6BB060F6" w14:textId="77777777" w:rsidR="00EC4AE6" w:rsidRDefault="00EC4AE6" w:rsidP="006B08AF">
            <w:pPr>
              <w:pStyle w:val="TextosemFormatao"/>
              <w:spacing w:before="60" w:after="60"/>
              <w:jc w:val="both"/>
              <w:rPr>
                <w:rFonts w:ascii="Arial" w:hAnsi="Arial" w:cs="Arial"/>
                <w:bCs/>
                <w:color w:val="000000"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CEP final da localidade</w:t>
            </w:r>
          </w:p>
        </w:tc>
        <w:tc>
          <w:tcPr>
            <w:tcW w:w="2126" w:type="dxa"/>
            <w:vAlign w:val="center"/>
          </w:tcPr>
          <w:p w14:paraId="6884A631" w14:textId="77777777" w:rsidR="00EC4AE6" w:rsidRDefault="00EC4AE6" w:rsidP="006B08AF">
            <w:pPr>
              <w:pStyle w:val="TextosemFormatao"/>
              <w:spacing w:before="60" w:after="60"/>
              <w:jc w:val="both"/>
              <w:rPr>
                <w:rFonts w:ascii="Arial" w:hAnsi="Arial" w:cs="Arial"/>
                <w:bCs/>
                <w:color w:val="000000"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CHAR(8)</w:t>
            </w:r>
          </w:p>
        </w:tc>
      </w:tr>
      <w:tr w:rsidR="00EC4AE6" w14:paraId="50B1F9BA" w14:textId="77777777" w:rsidTr="006B08AF">
        <w:tc>
          <w:tcPr>
            <w:tcW w:w="2409" w:type="dxa"/>
            <w:vAlign w:val="center"/>
          </w:tcPr>
          <w:p w14:paraId="4A22007D" w14:textId="77777777" w:rsidR="00EC4AE6" w:rsidRDefault="00EC4AE6" w:rsidP="006B08AF">
            <w:pPr>
              <w:pStyle w:val="TextosemFormatao"/>
              <w:spacing w:before="60" w:after="6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FF"/>
                <w:sz w:val="24"/>
              </w:rPr>
              <w:t>SEPARADOR</w:t>
            </w:r>
          </w:p>
        </w:tc>
        <w:tc>
          <w:tcPr>
            <w:tcW w:w="4395" w:type="dxa"/>
            <w:vAlign w:val="center"/>
          </w:tcPr>
          <w:p w14:paraId="1579AA15" w14:textId="77777777" w:rsidR="00EC4AE6" w:rsidRDefault="00EC4AE6" w:rsidP="006B08AF">
            <w:pPr>
              <w:pStyle w:val="TextosemFormatao"/>
              <w:spacing w:before="60" w:after="60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FF"/>
                <w:sz w:val="24"/>
              </w:rPr>
              <w:t>@</w:t>
            </w:r>
          </w:p>
        </w:tc>
        <w:tc>
          <w:tcPr>
            <w:tcW w:w="2126" w:type="dxa"/>
            <w:vAlign w:val="center"/>
          </w:tcPr>
          <w:p w14:paraId="777EA5F7" w14:textId="77777777" w:rsidR="00EC4AE6" w:rsidRDefault="00EC4AE6" w:rsidP="006B08AF">
            <w:pPr>
              <w:pStyle w:val="TextosemFormatao"/>
              <w:spacing w:before="60" w:after="60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  <w:tr w:rsidR="00EC4AE6" w14:paraId="65F77060" w14:textId="77777777" w:rsidTr="006B08AF">
        <w:tc>
          <w:tcPr>
            <w:tcW w:w="2409" w:type="dxa"/>
            <w:vAlign w:val="center"/>
          </w:tcPr>
          <w:p w14:paraId="56C63E4B" w14:textId="77777777" w:rsidR="00EC4AE6" w:rsidRDefault="00EC4AE6" w:rsidP="006B08AF">
            <w:pPr>
              <w:pStyle w:val="TextosemFormatao"/>
              <w:spacing w:before="60" w:after="60"/>
              <w:jc w:val="both"/>
              <w:rPr>
                <w:rFonts w:ascii="Arial" w:hAnsi="Arial" w:cs="Arial"/>
                <w:bCs/>
                <w:color w:val="000000"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LOC_FAIXA_OPERACAO</w:t>
            </w:r>
          </w:p>
        </w:tc>
        <w:tc>
          <w:tcPr>
            <w:tcW w:w="4395" w:type="dxa"/>
            <w:vAlign w:val="center"/>
          </w:tcPr>
          <w:p w14:paraId="0E50A867" w14:textId="77777777" w:rsidR="00EC4AE6" w:rsidRDefault="00EC4AE6" w:rsidP="006B08AF">
            <w:pPr>
              <w:pStyle w:val="TextosemFormatao"/>
              <w:spacing w:before="60" w:after="60"/>
              <w:jc w:val="both"/>
              <w:rPr>
                <w:rFonts w:ascii="Arial" w:hAnsi="Arial" w:cs="Arial"/>
                <w:bCs/>
                <w:color w:val="000000"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Operação:</w:t>
            </w:r>
          </w:p>
          <w:p w14:paraId="47593323" w14:textId="77777777" w:rsidR="00EC4AE6" w:rsidRPr="00EC4AE6" w:rsidRDefault="00EC4AE6" w:rsidP="006B08AF">
            <w:pPr>
              <w:pStyle w:val="TextosemFormatao"/>
              <w:spacing w:before="60" w:after="60"/>
              <w:jc w:val="both"/>
              <w:rPr>
                <w:rFonts w:ascii="Arial" w:hAnsi="Arial" w:cs="Arial"/>
                <w:bCs/>
                <w:color w:val="000000"/>
                <w:sz w:val="24"/>
              </w:rPr>
            </w:pPr>
            <w:r w:rsidRPr="00EC4AE6">
              <w:rPr>
                <w:rFonts w:ascii="Arial" w:hAnsi="Arial" w:cs="Arial"/>
                <w:bCs/>
                <w:color w:val="000000"/>
                <w:sz w:val="24"/>
              </w:rPr>
              <w:t xml:space="preserve">DEL = Delete, </w:t>
            </w:r>
            <w:proofErr w:type="gramStart"/>
            <w:r w:rsidRPr="00EC4AE6">
              <w:rPr>
                <w:rFonts w:ascii="Arial" w:hAnsi="Arial" w:cs="Arial"/>
                <w:bCs/>
                <w:color w:val="000000"/>
                <w:sz w:val="24"/>
              </w:rPr>
              <w:t>INS  =</w:t>
            </w:r>
            <w:proofErr w:type="gramEnd"/>
            <w:r w:rsidRPr="00EC4AE6">
              <w:rPr>
                <w:rFonts w:ascii="Arial" w:hAnsi="Arial" w:cs="Arial"/>
                <w:bCs/>
                <w:color w:val="000000"/>
                <w:sz w:val="24"/>
              </w:rPr>
              <w:t xml:space="preserve"> </w:t>
            </w:r>
            <w:proofErr w:type="spellStart"/>
            <w:r w:rsidRPr="00EC4AE6">
              <w:rPr>
                <w:rFonts w:ascii="Arial" w:hAnsi="Arial" w:cs="Arial"/>
                <w:bCs/>
                <w:color w:val="000000"/>
                <w:sz w:val="24"/>
              </w:rPr>
              <w:t>Insert</w:t>
            </w:r>
            <w:proofErr w:type="spellEnd"/>
            <w:r w:rsidRPr="00EC4AE6">
              <w:rPr>
                <w:rFonts w:ascii="Arial" w:hAnsi="Arial" w:cs="Arial"/>
                <w:bCs/>
                <w:color w:val="000000"/>
                <w:sz w:val="24"/>
              </w:rPr>
              <w:t xml:space="preserve">, </w:t>
            </w:r>
          </w:p>
          <w:p w14:paraId="440B96A3" w14:textId="77777777" w:rsidR="00EC4AE6" w:rsidRPr="008B51EA" w:rsidRDefault="00EC4AE6" w:rsidP="006B08AF">
            <w:pPr>
              <w:pStyle w:val="TextosemFormatao"/>
              <w:spacing w:before="60" w:after="60"/>
              <w:jc w:val="both"/>
              <w:rPr>
                <w:rFonts w:ascii="Arial" w:hAnsi="Arial" w:cs="Arial"/>
                <w:bCs/>
                <w:color w:val="000000"/>
                <w:sz w:val="24"/>
              </w:rPr>
            </w:pPr>
            <w:r w:rsidRPr="008B51EA">
              <w:rPr>
                <w:rFonts w:ascii="Arial" w:hAnsi="Arial" w:cs="Arial"/>
                <w:bCs/>
                <w:color w:val="000000"/>
                <w:sz w:val="24"/>
              </w:rPr>
              <w:t>UPD = Update.</w:t>
            </w:r>
          </w:p>
        </w:tc>
        <w:tc>
          <w:tcPr>
            <w:tcW w:w="2126" w:type="dxa"/>
            <w:vAlign w:val="center"/>
          </w:tcPr>
          <w:p w14:paraId="0B9ECBA7" w14:textId="77777777" w:rsidR="00EC4AE6" w:rsidRDefault="00EC4AE6" w:rsidP="006B08AF">
            <w:pPr>
              <w:pStyle w:val="TextosemFormatao"/>
              <w:spacing w:before="60" w:after="60"/>
              <w:jc w:val="both"/>
              <w:rPr>
                <w:rFonts w:ascii="Arial" w:hAnsi="Arial" w:cs="Arial"/>
                <w:bCs/>
                <w:color w:val="000000"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CHAR(3)</w:t>
            </w:r>
          </w:p>
        </w:tc>
      </w:tr>
      <w:tr w:rsidR="00EC4AE6" w:rsidRPr="006B08AF" w14:paraId="5F291AC9" w14:textId="77777777" w:rsidTr="006B08AF">
        <w:tc>
          <w:tcPr>
            <w:tcW w:w="2409" w:type="dxa"/>
            <w:vAlign w:val="center"/>
          </w:tcPr>
          <w:p w14:paraId="609F013E" w14:textId="77777777" w:rsidR="00EC4AE6" w:rsidRPr="006B08AF" w:rsidRDefault="00EC4AE6" w:rsidP="006B08AF">
            <w:pPr>
              <w:pStyle w:val="TextosemFormatao"/>
              <w:spacing w:before="60" w:after="60"/>
              <w:jc w:val="both"/>
              <w:rPr>
                <w:rFonts w:ascii="Arial" w:hAnsi="Arial" w:cs="Arial"/>
                <w:bCs/>
                <w:color w:val="FF0000"/>
                <w:sz w:val="24"/>
              </w:rPr>
            </w:pPr>
            <w:r w:rsidRPr="006B08AF">
              <w:rPr>
                <w:rFonts w:ascii="Arial" w:hAnsi="Arial" w:cs="Arial"/>
                <w:bCs/>
                <w:color w:val="FF0000"/>
                <w:sz w:val="24"/>
              </w:rPr>
              <w:t>LOC_TIPO_FAIXA</w:t>
            </w:r>
            <w:r w:rsidR="00C944B2" w:rsidRPr="00C944B2">
              <w:rPr>
                <w:rFonts w:ascii="Arial" w:hAnsi="Arial" w:cs="Arial"/>
                <w:b/>
              </w:rPr>
              <w:t>(1)</w:t>
            </w:r>
          </w:p>
        </w:tc>
        <w:tc>
          <w:tcPr>
            <w:tcW w:w="4395" w:type="dxa"/>
            <w:vAlign w:val="center"/>
          </w:tcPr>
          <w:p w14:paraId="4EFF96B7" w14:textId="1C13D6DC" w:rsidR="00EC4AE6" w:rsidRPr="006B08AF" w:rsidRDefault="00492C1C" w:rsidP="006B08AF">
            <w:pPr>
              <w:pStyle w:val="TextosemFormatao"/>
              <w:spacing w:before="60" w:after="60"/>
              <w:jc w:val="both"/>
              <w:rPr>
                <w:rFonts w:ascii="Arial" w:hAnsi="Arial" w:cs="Arial"/>
                <w:bCs/>
                <w:color w:val="FF0000"/>
                <w:sz w:val="24"/>
              </w:rPr>
            </w:pPr>
            <w:r>
              <w:rPr>
                <w:rFonts w:ascii="Arial" w:hAnsi="Arial" w:cs="Arial"/>
                <w:bCs/>
                <w:color w:val="FF0000"/>
                <w:sz w:val="24"/>
              </w:rPr>
              <w:t>Ti</w:t>
            </w:r>
            <w:r w:rsidR="00EC4AE6" w:rsidRPr="006B08AF">
              <w:rPr>
                <w:rFonts w:ascii="Arial" w:hAnsi="Arial" w:cs="Arial"/>
                <w:bCs/>
                <w:color w:val="FF0000"/>
                <w:sz w:val="24"/>
              </w:rPr>
              <w:t>po de Faixa de CEP:</w:t>
            </w:r>
          </w:p>
          <w:p w14:paraId="3E45D999" w14:textId="77777777" w:rsidR="00EC4AE6" w:rsidRPr="00EC4AE6" w:rsidRDefault="00EC4AE6" w:rsidP="006B08AF">
            <w:pPr>
              <w:rPr>
                <w:rFonts w:ascii="Arial" w:hAnsi="Arial" w:cs="Arial"/>
                <w:bCs/>
                <w:color w:val="FF0000"/>
                <w:szCs w:val="20"/>
              </w:rPr>
            </w:pPr>
            <w:r w:rsidRPr="00EC4AE6">
              <w:rPr>
                <w:rFonts w:ascii="Arial" w:hAnsi="Arial" w:cs="Arial"/>
                <w:bCs/>
                <w:color w:val="FF0000"/>
                <w:szCs w:val="20"/>
              </w:rPr>
              <w:t xml:space="preserve">T –Total do Município </w:t>
            </w:r>
          </w:p>
          <w:p w14:paraId="18B9AABC" w14:textId="77777777" w:rsidR="00EC4AE6" w:rsidRPr="006B08AF" w:rsidRDefault="00EC4AE6" w:rsidP="006B08AF">
            <w:pPr>
              <w:rPr>
                <w:color w:val="FF0000"/>
              </w:rPr>
            </w:pPr>
            <w:r w:rsidRPr="00EC4AE6">
              <w:rPr>
                <w:rFonts w:ascii="Arial" w:hAnsi="Arial" w:cs="Arial"/>
                <w:bCs/>
                <w:color w:val="FF0000"/>
                <w:szCs w:val="20"/>
              </w:rPr>
              <w:t xml:space="preserve">C – Exclusiva </w:t>
            </w:r>
            <w:proofErr w:type="gramStart"/>
            <w:r w:rsidRPr="00EC4AE6">
              <w:rPr>
                <w:rFonts w:ascii="Arial" w:hAnsi="Arial" w:cs="Arial"/>
                <w:bCs/>
                <w:color w:val="FF0000"/>
                <w:szCs w:val="20"/>
              </w:rPr>
              <w:t>da  Sede</w:t>
            </w:r>
            <w:proofErr w:type="gramEnd"/>
            <w:r w:rsidRPr="00EC4AE6">
              <w:rPr>
                <w:rFonts w:ascii="Arial" w:hAnsi="Arial" w:cs="Arial"/>
                <w:bCs/>
                <w:color w:val="FF0000"/>
                <w:szCs w:val="20"/>
              </w:rPr>
              <w:t xml:space="preserve"> Urbana</w:t>
            </w:r>
          </w:p>
        </w:tc>
        <w:tc>
          <w:tcPr>
            <w:tcW w:w="2126" w:type="dxa"/>
            <w:vAlign w:val="center"/>
          </w:tcPr>
          <w:p w14:paraId="25D7B435" w14:textId="77777777" w:rsidR="00EC4AE6" w:rsidRPr="006B08AF" w:rsidRDefault="00EC4AE6" w:rsidP="006B08AF">
            <w:pPr>
              <w:pStyle w:val="TextosemFormatao"/>
              <w:spacing w:before="60" w:after="60"/>
              <w:jc w:val="both"/>
              <w:rPr>
                <w:rFonts w:ascii="Arial" w:hAnsi="Arial" w:cs="Arial"/>
                <w:bCs/>
                <w:color w:val="FF0000"/>
                <w:sz w:val="24"/>
              </w:rPr>
            </w:pPr>
            <w:r w:rsidRPr="006B08AF">
              <w:rPr>
                <w:rFonts w:ascii="Arial" w:hAnsi="Arial" w:cs="Arial"/>
                <w:bCs/>
                <w:color w:val="FF0000"/>
                <w:sz w:val="24"/>
              </w:rPr>
              <w:t>CHAR(1)</w:t>
            </w:r>
          </w:p>
        </w:tc>
      </w:tr>
    </w:tbl>
    <w:p w14:paraId="46F58070" w14:textId="77777777" w:rsidR="00377334" w:rsidRPr="00365504" w:rsidRDefault="00377334" w:rsidP="00F96107">
      <w:pPr>
        <w:jc w:val="both"/>
        <w:rPr>
          <w:rFonts w:ascii="Tahoma" w:hAnsi="Tahoma"/>
          <w:color w:val="000000" w:themeColor="text1"/>
          <w:sz w:val="22"/>
        </w:rPr>
      </w:pPr>
    </w:p>
    <w:p w14:paraId="534D2659" w14:textId="77777777" w:rsidR="00377334" w:rsidRPr="00365504" w:rsidRDefault="00377334" w:rsidP="00377334">
      <w:pPr>
        <w:ind w:left="360"/>
        <w:jc w:val="both"/>
        <w:rPr>
          <w:rFonts w:ascii="Tahoma" w:hAnsi="Tahoma"/>
          <w:color w:val="000000" w:themeColor="text1"/>
          <w:sz w:val="22"/>
        </w:rPr>
      </w:pPr>
    </w:p>
    <w:p w14:paraId="51C5001E" w14:textId="267FCE5E" w:rsidR="004831A3" w:rsidRDefault="00C944B2" w:rsidP="00C944B2">
      <w:pPr>
        <w:pStyle w:val="PargrafodaLista"/>
        <w:numPr>
          <w:ilvl w:val="0"/>
          <w:numId w:val="46"/>
        </w:numPr>
        <w:jc w:val="both"/>
        <w:rPr>
          <w:rFonts w:ascii="Arial" w:hAnsi="Arial" w:cs="Arial"/>
          <w:b/>
          <w:sz w:val="22"/>
        </w:rPr>
      </w:pPr>
      <w:r w:rsidRPr="00836FCC">
        <w:rPr>
          <w:rFonts w:ascii="Arial" w:hAnsi="Arial" w:cs="Arial"/>
          <w:b/>
          <w:sz w:val="22"/>
        </w:rPr>
        <w:t>A Faixa de CEP do Munícipio poderá ser igual à da Sede Urbana.</w:t>
      </w:r>
      <w:r w:rsidR="00244DBB">
        <w:rPr>
          <w:rFonts w:ascii="Arial" w:hAnsi="Arial" w:cs="Arial"/>
          <w:b/>
          <w:sz w:val="22"/>
        </w:rPr>
        <w:t xml:space="preserve"> </w:t>
      </w:r>
    </w:p>
    <w:p w14:paraId="194F8A18" w14:textId="77777777" w:rsidR="00244DBB" w:rsidRPr="00244DBB" w:rsidRDefault="00244DBB" w:rsidP="00244DBB">
      <w:pPr>
        <w:pStyle w:val="PargrafodaLista"/>
        <w:ind w:left="1635"/>
        <w:jc w:val="both"/>
        <w:rPr>
          <w:rFonts w:ascii="Arial" w:hAnsi="Arial" w:cs="Arial"/>
          <w:b/>
          <w:sz w:val="22"/>
        </w:rPr>
      </w:pPr>
      <w:r w:rsidRPr="00244DBB">
        <w:rPr>
          <w:rFonts w:ascii="Arial" w:hAnsi="Arial" w:cs="Arial"/>
          <w:b/>
          <w:sz w:val="22"/>
        </w:rPr>
        <w:t>As chaves de identificação (</w:t>
      </w:r>
      <w:proofErr w:type="spellStart"/>
      <w:r w:rsidRPr="00244DBB">
        <w:rPr>
          <w:rFonts w:ascii="Arial" w:hAnsi="Arial" w:cs="Arial"/>
          <w:b/>
          <w:color w:val="FF0000"/>
          <w:sz w:val="22"/>
        </w:rPr>
        <w:t>Primary</w:t>
      </w:r>
      <w:proofErr w:type="spellEnd"/>
      <w:r w:rsidRPr="00244DBB">
        <w:rPr>
          <w:rFonts w:ascii="Arial" w:hAnsi="Arial" w:cs="Arial"/>
          <w:b/>
          <w:color w:val="FF0000"/>
          <w:sz w:val="22"/>
        </w:rPr>
        <w:t xml:space="preserve"> Key</w:t>
      </w:r>
      <w:r w:rsidRPr="00244DBB">
        <w:rPr>
          <w:rFonts w:ascii="Arial" w:hAnsi="Arial" w:cs="Arial"/>
          <w:b/>
          <w:sz w:val="22"/>
        </w:rPr>
        <w:t xml:space="preserve">) dos registros desses arquivos estão destacadas em </w:t>
      </w:r>
      <w:r w:rsidRPr="00244DBB">
        <w:rPr>
          <w:rFonts w:ascii="Arial" w:hAnsi="Arial" w:cs="Arial"/>
          <w:b/>
          <w:color w:val="FF0000"/>
          <w:sz w:val="22"/>
        </w:rPr>
        <w:t>vermelho</w:t>
      </w:r>
      <w:r w:rsidRPr="00244DBB">
        <w:rPr>
          <w:rFonts w:ascii="Arial" w:hAnsi="Arial" w:cs="Arial"/>
          <w:b/>
          <w:sz w:val="22"/>
        </w:rPr>
        <w:t>.</w:t>
      </w:r>
    </w:p>
    <w:p w14:paraId="4560454E" w14:textId="77777777" w:rsidR="00244DBB" w:rsidRPr="00244DBB" w:rsidRDefault="00244DBB" w:rsidP="00244DBB">
      <w:pPr>
        <w:ind w:left="1275"/>
        <w:jc w:val="both"/>
        <w:rPr>
          <w:rFonts w:ascii="Arial" w:hAnsi="Arial" w:cs="Arial"/>
          <w:b/>
          <w:sz w:val="22"/>
        </w:rPr>
      </w:pPr>
    </w:p>
    <w:p w14:paraId="0DA26C4C" w14:textId="77777777" w:rsidR="00C944B2" w:rsidRPr="00C944B2" w:rsidRDefault="00C944B2" w:rsidP="00C944B2">
      <w:pPr>
        <w:pStyle w:val="PargrafodaLista"/>
        <w:ind w:left="1440"/>
        <w:jc w:val="both"/>
        <w:rPr>
          <w:rFonts w:ascii="Arial" w:hAnsi="Arial" w:cs="Arial"/>
          <w:sz w:val="22"/>
        </w:rPr>
      </w:pPr>
    </w:p>
    <w:p w14:paraId="2B215A94" w14:textId="77777777" w:rsidR="00DF1058" w:rsidRPr="00DF1058" w:rsidRDefault="00DF1058" w:rsidP="00314C69">
      <w:pPr>
        <w:ind w:right="30"/>
        <w:jc w:val="center"/>
        <w:rPr>
          <w:rFonts w:ascii="Arial" w:hAnsi="Arial" w:cs="Arial"/>
          <w:sz w:val="22"/>
        </w:rPr>
      </w:pPr>
      <w:r>
        <w:rPr>
          <w:rFonts w:ascii="Tahoma" w:hAnsi="Tahoma"/>
          <w:sz w:val="22"/>
        </w:rPr>
        <w:t>*****</w:t>
      </w:r>
    </w:p>
    <w:sectPr w:rsidR="00DF1058" w:rsidRPr="00DF1058" w:rsidSect="00B9168F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418" w:right="567" w:bottom="899" w:left="1440" w:header="902" w:footer="5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F6D5B3" w14:textId="77777777" w:rsidR="00486976" w:rsidRDefault="00486976">
      <w:r>
        <w:separator/>
      </w:r>
    </w:p>
  </w:endnote>
  <w:endnote w:type="continuationSeparator" w:id="0">
    <w:p w14:paraId="5E687D4D" w14:textId="77777777" w:rsidR="00486976" w:rsidRDefault="00486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652F9D" w14:textId="77777777" w:rsidR="00175A68" w:rsidRDefault="00175A68">
    <w:pPr>
      <w:pStyle w:val="Rodap"/>
      <w:rPr>
        <w:rFonts w:ascii="Arial Narrow" w:hAnsi="Arial Narrow"/>
        <w:snapToGrid w:val="0"/>
        <w:sz w:val="10"/>
      </w:rPr>
    </w:pPr>
  </w:p>
  <w:p w14:paraId="41E05E98" w14:textId="77777777" w:rsidR="00175A68" w:rsidRPr="00302E4A" w:rsidRDefault="005A63FC">
    <w:pPr>
      <w:pStyle w:val="Rodap"/>
      <w:jc w:val="center"/>
      <w:rPr>
        <w:rFonts w:ascii="Arial Narrow" w:hAnsi="Arial Narrow"/>
        <w:sz w:val="1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0" allowOverlap="1" wp14:anchorId="2BA7EFA7" wp14:editId="64A1A558">
              <wp:simplePos x="0" y="0"/>
              <wp:positionH relativeFrom="column">
                <wp:posOffset>0</wp:posOffset>
              </wp:positionH>
              <wp:positionV relativeFrom="paragraph">
                <wp:posOffset>-1271</wp:posOffset>
              </wp:positionV>
              <wp:extent cx="6172200" cy="0"/>
              <wp:effectExtent l="0" t="0" r="19050" b="1905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E8FA28"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1pt" to="486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w+qEg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" o:allowincell="f"/>
          </w:pict>
        </mc:Fallback>
      </mc:AlternateContent>
    </w:r>
    <w:r w:rsidR="00175A68" w:rsidRPr="00E4712E">
      <w:rPr>
        <w:rStyle w:val="Nmerodepgina"/>
        <w:rFonts w:ascii="Arial Narrow" w:hAnsi="Arial Narrow"/>
        <w:snapToGrid w:val="0"/>
        <w:sz w:val="16"/>
      </w:rPr>
      <w:fldChar w:fldCharType="begin"/>
    </w:r>
    <w:r w:rsidR="00175A68" w:rsidRPr="00E4712E">
      <w:rPr>
        <w:rStyle w:val="Nmerodepgina"/>
        <w:rFonts w:ascii="Arial Narrow" w:hAnsi="Arial Narrow"/>
        <w:snapToGrid w:val="0"/>
        <w:sz w:val="16"/>
      </w:rPr>
      <w:instrText xml:space="preserve"> FILENAME </w:instrText>
    </w:r>
    <w:r w:rsidR="00175A68" w:rsidRPr="00E4712E">
      <w:rPr>
        <w:rStyle w:val="Nmerodepgina"/>
        <w:rFonts w:ascii="Arial Narrow" w:hAnsi="Arial Narrow"/>
        <w:snapToGrid w:val="0"/>
        <w:sz w:val="16"/>
      </w:rPr>
      <w:fldChar w:fldCharType="separate"/>
    </w:r>
    <w:r>
      <w:rPr>
        <w:rStyle w:val="Nmerodepgina"/>
        <w:rFonts w:ascii="Arial Narrow" w:hAnsi="Arial Narrow"/>
        <w:noProof/>
        <w:snapToGrid w:val="0"/>
        <w:sz w:val="16"/>
      </w:rPr>
      <w:t>A_COMUNICADO 4 - Informação sobre atualizações_1509</w:t>
    </w:r>
    <w:r w:rsidR="00175A68" w:rsidRPr="00E4712E">
      <w:rPr>
        <w:rStyle w:val="Nmerodepgina"/>
        <w:rFonts w:ascii="Arial Narrow" w:hAnsi="Arial Narrow"/>
        <w:snapToGrid w:val="0"/>
        <w:sz w:val="16"/>
      </w:rPr>
      <w:fldChar w:fldCharType="end"/>
    </w:r>
    <w:r w:rsidR="00175A68">
      <w:rPr>
        <w:rStyle w:val="Nmerodepgina"/>
        <w:rFonts w:ascii="Arial Narrow" w:hAnsi="Arial Narrow"/>
        <w:snapToGrid w:val="0"/>
        <w:sz w:val="16"/>
      </w:rPr>
      <w:t xml:space="preserve"> </w:t>
    </w:r>
    <w:r w:rsidR="00175A68" w:rsidRPr="00302E4A">
      <w:rPr>
        <w:rStyle w:val="Nmerodepgina"/>
        <w:rFonts w:ascii="Arial Narrow" w:hAnsi="Arial Narrow"/>
        <w:snapToGrid w:val="0"/>
        <w:sz w:val="16"/>
      </w:rPr>
      <w:t xml:space="preserve">                                                                                                                                                </w:t>
    </w:r>
    <w:r w:rsidR="00175A68" w:rsidRPr="00302E4A">
      <w:rPr>
        <w:rStyle w:val="Nmerodepgina"/>
        <w:rFonts w:ascii="Arial Narrow" w:hAnsi="Arial Narrow"/>
        <w:sz w:val="16"/>
      </w:rPr>
      <w:fldChar w:fldCharType="begin"/>
    </w:r>
    <w:r w:rsidR="00175A68" w:rsidRPr="00302E4A">
      <w:rPr>
        <w:rStyle w:val="Nmerodepgina"/>
        <w:rFonts w:ascii="Arial Narrow" w:hAnsi="Arial Narrow"/>
        <w:sz w:val="16"/>
      </w:rPr>
      <w:instrText xml:space="preserve"> PAGE </w:instrText>
    </w:r>
    <w:r w:rsidR="00175A68" w:rsidRPr="00302E4A">
      <w:rPr>
        <w:rStyle w:val="Nmerodepgina"/>
        <w:rFonts w:ascii="Arial Narrow" w:hAnsi="Arial Narrow"/>
        <w:sz w:val="16"/>
      </w:rPr>
      <w:fldChar w:fldCharType="separate"/>
    </w:r>
    <w:r w:rsidR="005A1F5C">
      <w:rPr>
        <w:rStyle w:val="Nmerodepgina"/>
        <w:rFonts w:ascii="Arial Narrow" w:hAnsi="Arial Narrow"/>
        <w:noProof/>
        <w:sz w:val="16"/>
      </w:rPr>
      <w:t>4</w:t>
    </w:r>
    <w:r w:rsidR="00175A68" w:rsidRPr="00302E4A">
      <w:rPr>
        <w:rStyle w:val="Nmerodepgina"/>
        <w:rFonts w:ascii="Arial Narrow" w:hAnsi="Arial Narrow"/>
        <w:sz w:val="16"/>
      </w:rPr>
      <w:fldChar w:fldCharType="end"/>
    </w:r>
    <w:r w:rsidR="00175A68" w:rsidRPr="00302E4A">
      <w:rPr>
        <w:rStyle w:val="Nmerodepgina"/>
        <w:rFonts w:ascii="Arial Narrow" w:hAnsi="Arial Narrow"/>
        <w:sz w:val="16"/>
      </w:rPr>
      <w:t>/</w:t>
    </w:r>
    <w:r w:rsidR="00175A68" w:rsidRPr="00302E4A">
      <w:rPr>
        <w:rStyle w:val="Nmerodepgina"/>
        <w:rFonts w:ascii="Arial Narrow" w:hAnsi="Arial Narrow"/>
        <w:sz w:val="16"/>
      </w:rPr>
      <w:fldChar w:fldCharType="begin"/>
    </w:r>
    <w:r w:rsidR="00175A68" w:rsidRPr="00302E4A">
      <w:rPr>
        <w:rStyle w:val="Nmerodepgina"/>
        <w:rFonts w:ascii="Arial Narrow" w:hAnsi="Arial Narrow"/>
        <w:sz w:val="16"/>
      </w:rPr>
      <w:instrText xml:space="preserve"> NUMPAGES </w:instrText>
    </w:r>
    <w:r w:rsidR="00175A68" w:rsidRPr="00302E4A">
      <w:rPr>
        <w:rStyle w:val="Nmerodepgina"/>
        <w:rFonts w:ascii="Arial Narrow" w:hAnsi="Arial Narrow"/>
        <w:sz w:val="16"/>
      </w:rPr>
      <w:fldChar w:fldCharType="separate"/>
    </w:r>
    <w:r w:rsidR="005A1F5C">
      <w:rPr>
        <w:rStyle w:val="Nmerodepgina"/>
        <w:rFonts w:ascii="Arial Narrow" w:hAnsi="Arial Narrow"/>
        <w:noProof/>
        <w:sz w:val="16"/>
      </w:rPr>
      <w:t>4</w:t>
    </w:r>
    <w:r w:rsidR="00175A68" w:rsidRPr="00302E4A">
      <w:rPr>
        <w:rStyle w:val="Nmerodepgina"/>
        <w:rFonts w:ascii="Arial Narrow" w:hAnsi="Arial Narrow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B7F8A0" w14:textId="77777777" w:rsidR="00486D2F" w:rsidRDefault="00486D2F" w:rsidP="00D02F95">
    <w:pPr>
      <w:pStyle w:val="Rodap"/>
      <w:tabs>
        <w:tab w:val="clear" w:pos="4419"/>
        <w:tab w:val="clear" w:pos="8838"/>
      </w:tabs>
      <w:ind w:right="-330"/>
      <w:jc w:val="center"/>
      <w:rPr>
        <w:rStyle w:val="Nmerodepgina"/>
        <w:rFonts w:ascii="Arial Narrow" w:hAnsi="Arial Narrow"/>
        <w:snapToGrid w:val="0"/>
        <w:sz w:val="16"/>
      </w:rPr>
    </w:pPr>
  </w:p>
  <w:p w14:paraId="1FC9C35B" w14:textId="77777777" w:rsidR="00175A68" w:rsidRPr="00302E4A" w:rsidRDefault="00345168" w:rsidP="00D02F95">
    <w:pPr>
      <w:pStyle w:val="Rodap"/>
      <w:tabs>
        <w:tab w:val="clear" w:pos="4419"/>
        <w:tab w:val="clear" w:pos="8838"/>
      </w:tabs>
      <w:ind w:right="-330"/>
      <w:jc w:val="center"/>
      <w:rPr>
        <w:rFonts w:ascii="Arial Narrow" w:hAnsi="Arial Narrow"/>
        <w:sz w:val="16"/>
      </w:rPr>
    </w:pPr>
    <w:r w:rsidRPr="00345168">
      <w:rPr>
        <w:rStyle w:val="Nmerodepgina"/>
        <w:rFonts w:ascii="Arial Narrow" w:hAnsi="Arial Narrow"/>
        <w:snapToGrid w:val="0"/>
        <w:sz w:val="16"/>
      </w:rPr>
      <w:fldChar w:fldCharType="begin"/>
    </w:r>
    <w:r w:rsidRPr="00345168">
      <w:rPr>
        <w:rStyle w:val="Nmerodepgina"/>
        <w:rFonts w:ascii="Arial Narrow" w:hAnsi="Arial Narrow"/>
        <w:snapToGrid w:val="0"/>
        <w:sz w:val="16"/>
      </w:rPr>
      <w:instrText xml:space="preserve"> FILENAME </w:instrText>
    </w:r>
    <w:r w:rsidRPr="00345168">
      <w:rPr>
        <w:rStyle w:val="Nmerodepgina"/>
        <w:rFonts w:ascii="Arial Narrow" w:hAnsi="Arial Narrow"/>
        <w:snapToGrid w:val="0"/>
        <w:sz w:val="16"/>
      </w:rPr>
      <w:fldChar w:fldCharType="separate"/>
    </w:r>
    <w:r w:rsidR="005A63FC">
      <w:rPr>
        <w:rStyle w:val="Nmerodepgina"/>
        <w:rFonts w:ascii="Arial Narrow" w:hAnsi="Arial Narrow"/>
        <w:noProof/>
        <w:snapToGrid w:val="0"/>
        <w:sz w:val="16"/>
      </w:rPr>
      <w:t>A_COMUNICADO 4 - Informação sobre atualizações_15</w:t>
    </w:r>
    <w:r w:rsidR="00486D2F">
      <w:rPr>
        <w:rStyle w:val="Nmerodepgina"/>
        <w:rFonts w:ascii="Arial Narrow" w:hAnsi="Arial Narrow"/>
        <w:noProof/>
        <w:snapToGrid w:val="0"/>
        <w:sz w:val="16"/>
      </w:rPr>
      <w:t>11</w:t>
    </w:r>
    <w:r w:rsidRPr="00345168">
      <w:rPr>
        <w:rStyle w:val="Nmerodepgina"/>
        <w:rFonts w:ascii="Arial Narrow" w:hAnsi="Arial Narrow"/>
        <w:snapToGrid w:val="0"/>
        <w:sz w:val="16"/>
      </w:rPr>
      <w:fldChar w:fldCharType="end"/>
    </w:r>
    <w:r w:rsidR="005A63FC">
      <w:rPr>
        <w:noProof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3E6216D1" wp14:editId="54122917">
              <wp:simplePos x="0" y="0"/>
              <wp:positionH relativeFrom="column">
                <wp:posOffset>114300</wp:posOffset>
              </wp:positionH>
              <wp:positionV relativeFrom="paragraph">
                <wp:posOffset>1904</wp:posOffset>
              </wp:positionV>
              <wp:extent cx="6172200" cy="0"/>
              <wp:effectExtent l="0" t="0" r="19050" b="1905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F29F84" id="Line 4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pt,.15pt" to="49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YjEQ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"/>
          </w:pict>
        </mc:Fallback>
      </mc:AlternateContent>
    </w:r>
    <w:r w:rsidR="00175A68">
      <w:rPr>
        <w:rStyle w:val="Nmerodepgina"/>
        <w:rFonts w:ascii="Arial Narrow" w:hAnsi="Arial Narrow"/>
        <w:snapToGrid w:val="0"/>
        <w:sz w:val="16"/>
      </w:rPr>
      <w:t xml:space="preserve">                                                                                                                                  </w:t>
    </w:r>
    <w:r w:rsidR="00175A68" w:rsidRPr="00302E4A">
      <w:rPr>
        <w:rStyle w:val="Nmerodepgina"/>
        <w:rFonts w:ascii="Arial Narrow" w:hAnsi="Arial Narrow"/>
        <w:sz w:val="16"/>
      </w:rPr>
      <w:fldChar w:fldCharType="begin"/>
    </w:r>
    <w:r w:rsidR="00175A68" w:rsidRPr="00302E4A">
      <w:rPr>
        <w:rStyle w:val="Nmerodepgina"/>
        <w:rFonts w:ascii="Arial Narrow" w:hAnsi="Arial Narrow"/>
        <w:sz w:val="16"/>
      </w:rPr>
      <w:instrText xml:space="preserve"> PAGE </w:instrText>
    </w:r>
    <w:r w:rsidR="00175A68" w:rsidRPr="00302E4A">
      <w:rPr>
        <w:rStyle w:val="Nmerodepgina"/>
        <w:rFonts w:ascii="Arial Narrow" w:hAnsi="Arial Narrow"/>
        <w:sz w:val="16"/>
      </w:rPr>
      <w:fldChar w:fldCharType="separate"/>
    </w:r>
    <w:r w:rsidR="005A1F5C">
      <w:rPr>
        <w:rStyle w:val="Nmerodepgina"/>
        <w:rFonts w:ascii="Arial Narrow" w:hAnsi="Arial Narrow"/>
        <w:noProof/>
        <w:sz w:val="16"/>
      </w:rPr>
      <w:t>1</w:t>
    </w:r>
    <w:r w:rsidR="00175A68" w:rsidRPr="00302E4A">
      <w:rPr>
        <w:rStyle w:val="Nmerodepgina"/>
        <w:rFonts w:ascii="Arial Narrow" w:hAnsi="Arial Narrow"/>
        <w:sz w:val="16"/>
      </w:rPr>
      <w:fldChar w:fldCharType="end"/>
    </w:r>
    <w:r w:rsidR="00175A68" w:rsidRPr="00302E4A">
      <w:rPr>
        <w:rStyle w:val="Nmerodepgina"/>
        <w:rFonts w:ascii="Arial Narrow" w:hAnsi="Arial Narrow"/>
        <w:sz w:val="16"/>
      </w:rPr>
      <w:t>/</w:t>
    </w:r>
    <w:r w:rsidR="00175A68" w:rsidRPr="00302E4A">
      <w:rPr>
        <w:rStyle w:val="Nmerodepgina"/>
        <w:rFonts w:ascii="Arial Narrow" w:hAnsi="Arial Narrow"/>
        <w:sz w:val="16"/>
      </w:rPr>
      <w:fldChar w:fldCharType="begin"/>
    </w:r>
    <w:r w:rsidR="00175A68" w:rsidRPr="00302E4A">
      <w:rPr>
        <w:rStyle w:val="Nmerodepgina"/>
        <w:rFonts w:ascii="Arial Narrow" w:hAnsi="Arial Narrow"/>
        <w:sz w:val="16"/>
      </w:rPr>
      <w:instrText xml:space="preserve"> NUMPAGES </w:instrText>
    </w:r>
    <w:r w:rsidR="00175A68" w:rsidRPr="00302E4A">
      <w:rPr>
        <w:rStyle w:val="Nmerodepgina"/>
        <w:rFonts w:ascii="Arial Narrow" w:hAnsi="Arial Narrow"/>
        <w:sz w:val="16"/>
      </w:rPr>
      <w:fldChar w:fldCharType="separate"/>
    </w:r>
    <w:r w:rsidR="005A1F5C">
      <w:rPr>
        <w:rStyle w:val="Nmerodepgina"/>
        <w:rFonts w:ascii="Arial Narrow" w:hAnsi="Arial Narrow"/>
        <w:noProof/>
        <w:sz w:val="16"/>
      </w:rPr>
      <w:t>4</w:t>
    </w:r>
    <w:r w:rsidR="00175A68" w:rsidRPr="00302E4A">
      <w:rPr>
        <w:rStyle w:val="Nmerodepgina"/>
        <w:rFonts w:ascii="Arial Narrow" w:hAnsi="Arial Narrow"/>
        <w:sz w:val="16"/>
      </w:rPr>
      <w:fldChar w:fldCharType="end"/>
    </w:r>
  </w:p>
  <w:p w14:paraId="1A583A80" w14:textId="77777777" w:rsidR="00175A68" w:rsidRDefault="00175A68">
    <w:pPr>
      <w:pStyle w:val="Rodap"/>
      <w:jc w:val="center"/>
      <w:rPr>
        <w:color w:val="000080"/>
      </w:rPr>
    </w:pPr>
    <w:r>
      <w:rPr>
        <w:rStyle w:val="Nmerodepgina"/>
        <w:rFonts w:ascii="Arial Narrow" w:hAnsi="Arial Narrow"/>
        <w:color w:val="000080"/>
        <w:sz w:val="16"/>
      </w:rPr>
      <w:t xml:space="preserve">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FF21B7" w14:textId="77777777" w:rsidR="00486976" w:rsidRDefault="00486976">
      <w:r>
        <w:separator/>
      </w:r>
    </w:p>
  </w:footnote>
  <w:footnote w:type="continuationSeparator" w:id="0">
    <w:p w14:paraId="0B8D60D2" w14:textId="77777777" w:rsidR="00486976" w:rsidRDefault="004869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92" w:type="dxa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36"/>
      <w:gridCol w:w="7156"/>
    </w:tblGrid>
    <w:tr w:rsidR="00486D2F" w14:paraId="2270F297" w14:textId="77777777" w:rsidTr="008409EA">
      <w:trPr>
        <w:trHeight w:val="524"/>
      </w:trPr>
      <w:tc>
        <w:tcPr>
          <w:tcW w:w="2736" w:type="dxa"/>
          <w:vAlign w:val="center"/>
        </w:tcPr>
        <w:p w14:paraId="677146D2" w14:textId="77777777" w:rsidR="00486D2F" w:rsidRDefault="00486D2F" w:rsidP="00486D2F">
          <w:pPr>
            <w:pStyle w:val="Cabealho"/>
            <w:snapToGrid w:val="0"/>
          </w:pPr>
          <w:r w:rsidRPr="001F1D5D">
            <w:rPr>
              <w:noProof/>
            </w:rPr>
            <w:drawing>
              <wp:inline distT="0" distB="0" distL="0" distR="0" wp14:anchorId="6BF65A5A" wp14:editId="64F52561">
                <wp:extent cx="1685925" cy="352425"/>
                <wp:effectExtent l="0" t="0" r="9525" b="9525"/>
                <wp:docPr id="21" name="Imagem 21" descr="Log Correios_horizon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 Correios_horizont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229" t="27693" r="10330" b="2778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56" w:type="dxa"/>
          <w:tcBorders>
            <w:bottom w:val="single" w:sz="4" w:space="0" w:color="000000"/>
          </w:tcBorders>
        </w:tcPr>
        <w:p w14:paraId="7FB6CA04" w14:textId="77777777" w:rsidR="00486D2F" w:rsidRDefault="00486D2F" w:rsidP="00486D2F">
          <w:pPr>
            <w:pStyle w:val="Cabealho"/>
            <w:snapToGrid w:val="0"/>
          </w:pPr>
        </w:p>
      </w:tc>
    </w:tr>
  </w:tbl>
  <w:p w14:paraId="62175D80" w14:textId="77777777" w:rsidR="00175A68" w:rsidRPr="00302E4A" w:rsidRDefault="00175A68">
    <w:pPr>
      <w:pStyle w:val="Cabealho"/>
      <w:jc w:val="right"/>
      <w:rPr>
        <w:rFonts w:ascii="Arial Narrow" w:hAnsi="Arial Narrow"/>
        <w:sz w:val="16"/>
      </w:rPr>
    </w:pPr>
    <w:r w:rsidRPr="00302E4A">
      <w:rPr>
        <w:rFonts w:ascii="Arial Narrow" w:hAnsi="Arial Narrow"/>
        <w:sz w:val="16"/>
      </w:rPr>
      <w:t>Continuação</w:t>
    </w:r>
  </w:p>
  <w:p w14:paraId="356ADEC1" w14:textId="77777777" w:rsidR="00175A68" w:rsidRDefault="00175A68">
    <w:pPr>
      <w:pStyle w:val="Cabealho"/>
      <w:jc w:val="right"/>
      <w:rPr>
        <w:rFonts w:ascii="Arial Narrow" w:hAnsi="Arial Narrow"/>
        <w:sz w:val="16"/>
      </w:rPr>
    </w:pPr>
    <w:r>
      <w:rPr>
        <w:rFonts w:ascii="Arial Narrow" w:hAnsi="Arial Narrow"/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92" w:type="dxa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36"/>
      <w:gridCol w:w="7156"/>
    </w:tblGrid>
    <w:tr w:rsidR="00A2707A" w14:paraId="48C31BC7" w14:textId="77777777">
      <w:trPr>
        <w:trHeight w:val="524"/>
      </w:trPr>
      <w:tc>
        <w:tcPr>
          <w:tcW w:w="2736" w:type="dxa"/>
          <w:vAlign w:val="center"/>
        </w:tcPr>
        <w:p w14:paraId="429E6ECD" w14:textId="77777777" w:rsidR="00A2707A" w:rsidRDefault="005A63FC" w:rsidP="007E6195">
          <w:pPr>
            <w:pStyle w:val="Cabealho"/>
            <w:snapToGrid w:val="0"/>
          </w:pPr>
          <w:r w:rsidRPr="001F1D5D">
            <w:rPr>
              <w:noProof/>
            </w:rPr>
            <w:drawing>
              <wp:inline distT="0" distB="0" distL="0" distR="0" wp14:anchorId="28510C58" wp14:editId="48534A9C">
                <wp:extent cx="1685925" cy="352425"/>
                <wp:effectExtent l="0" t="0" r="9525" b="9525"/>
                <wp:docPr id="22" name="Imagem 22" descr="Log Correios_horizon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 Correios_horizont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229" t="27693" r="10330" b="2778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56" w:type="dxa"/>
          <w:tcBorders>
            <w:bottom w:val="single" w:sz="4" w:space="0" w:color="000000"/>
          </w:tcBorders>
        </w:tcPr>
        <w:p w14:paraId="530D8563" w14:textId="77777777" w:rsidR="00A2707A" w:rsidRDefault="00A2707A" w:rsidP="007E6195">
          <w:pPr>
            <w:pStyle w:val="Cabealho"/>
            <w:snapToGrid w:val="0"/>
          </w:pPr>
        </w:p>
      </w:tc>
    </w:tr>
  </w:tbl>
  <w:p w14:paraId="000D81F4" w14:textId="77777777" w:rsidR="00CB4F82" w:rsidRDefault="00CB4F8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50803"/>
    <w:multiLevelType w:val="singleLevel"/>
    <w:tmpl w:val="A5A2AEB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>
    <w:nsid w:val="04AB465C"/>
    <w:multiLevelType w:val="hybridMultilevel"/>
    <w:tmpl w:val="C116E180"/>
    <w:lvl w:ilvl="0" w:tplc="A852F0A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A4229"/>
    <w:multiLevelType w:val="singleLevel"/>
    <w:tmpl w:val="A5A2AEB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>
    <w:nsid w:val="064832E2"/>
    <w:multiLevelType w:val="singleLevel"/>
    <w:tmpl w:val="A5A2AEB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06521EFE"/>
    <w:multiLevelType w:val="hybridMultilevel"/>
    <w:tmpl w:val="2A5C9788"/>
    <w:lvl w:ilvl="0" w:tplc="816EFB9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AB44E5A"/>
    <w:multiLevelType w:val="hybridMultilevel"/>
    <w:tmpl w:val="483EF3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BAF78D4"/>
    <w:multiLevelType w:val="hybridMultilevel"/>
    <w:tmpl w:val="2826BA50"/>
    <w:lvl w:ilvl="0" w:tplc="94C0FEC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C44464B"/>
    <w:multiLevelType w:val="hybridMultilevel"/>
    <w:tmpl w:val="FB3E18FA"/>
    <w:lvl w:ilvl="0" w:tplc="86D2CA02">
      <w:start w:val="1"/>
      <w:numFmt w:val="decimal"/>
      <w:lvlText w:val="(%1)"/>
      <w:lvlJc w:val="left"/>
      <w:pPr>
        <w:ind w:left="1635" w:hanging="360"/>
      </w:pPr>
      <w:rPr>
        <w:rFonts w:hint="default"/>
        <w:b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2355" w:hanging="360"/>
      </w:pPr>
    </w:lvl>
    <w:lvl w:ilvl="2" w:tplc="0416001B" w:tentative="1">
      <w:start w:val="1"/>
      <w:numFmt w:val="lowerRoman"/>
      <w:lvlText w:val="%3."/>
      <w:lvlJc w:val="right"/>
      <w:pPr>
        <w:ind w:left="3075" w:hanging="180"/>
      </w:pPr>
    </w:lvl>
    <w:lvl w:ilvl="3" w:tplc="0416000F" w:tentative="1">
      <w:start w:val="1"/>
      <w:numFmt w:val="decimal"/>
      <w:lvlText w:val="%4."/>
      <w:lvlJc w:val="left"/>
      <w:pPr>
        <w:ind w:left="3795" w:hanging="360"/>
      </w:pPr>
    </w:lvl>
    <w:lvl w:ilvl="4" w:tplc="04160019" w:tentative="1">
      <w:start w:val="1"/>
      <w:numFmt w:val="lowerLetter"/>
      <w:lvlText w:val="%5."/>
      <w:lvlJc w:val="left"/>
      <w:pPr>
        <w:ind w:left="4515" w:hanging="360"/>
      </w:pPr>
    </w:lvl>
    <w:lvl w:ilvl="5" w:tplc="0416001B" w:tentative="1">
      <w:start w:val="1"/>
      <w:numFmt w:val="lowerRoman"/>
      <w:lvlText w:val="%6."/>
      <w:lvlJc w:val="right"/>
      <w:pPr>
        <w:ind w:left="5235" w:hanging="180"/>
      </w:pPr>
    </w:lvl>
    <w:lvl w:ilvl="6" w:tplc="0416000F" w:tentative="1">
      <w:start w:val="1"/>
      <w:numFmt w:val="decimal"/>
      <w:lvlText w:val="%7."/>
      <w:lvlJc w:val="left"/>
      <w:pPr>
        <w:ind w:left="5955" w:hanging="360"/>
      </w:pPr>
    </w:lvl>
    <w:lvl w:ilvl="7" w:tplc="04160019" w:tentative="1">
      <w:start w:val="1"/>
      <w:numFmt w:val="lowerLetter"/>
      <w:lvlText w:val="%8."/>
      <w:lvlJc w:val="left"/>
      <w:pPr>
        <w:ind w:left="6675" w:hanging="360"/>
      </w:pPr>
    </w:lvl>
    <w:lvl w:ilvl="8" w:tplc="0416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8">
    <w:nsid w:val="0D801DDF"/>
    <w:multiLevelType w:val="singleLevel"/>
    <w:tmpl w:val="9A8096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9">
    <w:nsid w:val="0DD43FE8"/>
    <w:multiLevelType w:val="singleLevel"/>
    <w:tmpl w:val="F20662EC"/>
    <w:lvl w:ilvl="0">
      <w:start w:val="1"/>
      <w:numFmt w:val="decimal"/>
      <w:lvlText w:val="(%1)"/>
      <w:lvlJc w:val="left"/>
      <w:pPr>
        <w:tabs>
          <w:tab w:val="num" w:pos="1776"/>
        </w:tabs>
        <w:ind w:left="1758" w:hanging="342"/>
      </w:pPr>
      <w:rPr>
        <w:rFonts w:hint="default"/>
      </w:rPr>
    </w:lvl>
  </w:abstractNum>
  <w:abstractNum w:abstractNumId="10">
    <w:nsid w:val="19FD39C7"/>
    <w:multiLevelType w:val="singleLevel"/>
    <w:tmpl w:val="A5A2AEB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>
    <w:nsid w:val="1C47754F"/>
    <w:multiLevelType w:val="singleLevel"/>
    <w:tmpl w:val="A5A2AEB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>
    <w:nsid w:val="21474A7B"/>
    <w:multiLevelType w:val="hybridMultilevel"/>
    <w:tmpl w:val="14229E26"/>
    <w:lvl w:ilvl="0" w:tplc="393C0D2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2F36DFF"/>
    <w:multiLevelType w:val="singleLevel"/>
    <w:tmpl w:val="4ED266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4">
    <w:nsid w:val="23A82C9E"/>
    <w:multiLevelType w:val="singleLevel"/>
    <w:tmpl w:val="A5A2AEB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5">
    <w:nsid w:val="24CC560D"/>
    <w:multiLevelType w:val="singleLevel"/>
    <w:tmpl w:val="A5A2AEB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6">
    <w:nsid w:val="270D5BFE"/>
    <w:multiLevelType w:val="singleLevel"/>
    <w:tmpl w:val="A5A2AEB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7">
    <w:nsid w:val="2C3D4974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2E5114A0"/>
    <w:multiLevelType w:val="singleLevel"/>
    <w:tmpl w:val="A5A2AEB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9">
    <w:nsid w:val="3003233D"/>
    <w:multiLevelType w:val="hybridMultilevel"/>
    <w:tmpl w:val="B23E67DA"/>
    <w:lvl w:ilvl="0" w:tplc="82661D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CD50B5"/>
    <w:multiLevelType w:val="hybridMultilevel"/>
    <w:tmpl w:val="4A32CFB2"/>
    <w:lvl w:ilvl="0" w:tplc="94C0FEC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92776A"/>
    <w:multiLevelType w:val="singleLevel"/>
    <w:tmpl w:val="A5A2AEB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2">
    <w:nsid w:val="3DCC7F7A"/>
    <w:multiLevelType w:val="singleLevel"/>
    <w:tmpl w:val="A5A2AEB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3">
    <w:nsid w:val="3DE002B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4B5E131D"/>
    <w:multiLevelType w:val="singleLevel"/>
    <w:tmpl w:val="A5A2AEB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5">
    <w:nsid w:val="4F830ED9"/>
    <w:multiLevelType w:val="hybridMultilevel"/>
    <w:tmpl w:val="7728CB62"/>
    <w:lvl w:ilvl="0" w:tplc="94C0FEC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2141902"/>
    <w:multiLevelType w:val="hybridMultilevel"/>
    <w:tmpl w:val="1924BFA2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4CE333C"/>
    <w:multiLevelType w:val="hybridMultilevel"/>
    <w:tmpl w:val="7A2ECD0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>
    <w:nsid w:val="6161102B"/>
    <w:multiLevelType w:val="singleLevel"/>
    <w:tmpl w:val="A5A2AEB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9">
    <w:nsid w:val="64710693"/>
    <w:multiLevelType w:val="hybridMultilevel"/>
    <w:tmpl w:val="8D5EB59A"/>
    <w:lvl w:ilvl="0" w:tplc="94C0FEC2">
      <w:start w:val="1"/>
      <w:numFmt w:val="lowerLetter"/>
      <w:lvlText w:val="%1)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5814D7C"/>
    <w:multiLevelType w:val="singleLevel"/>
    <w:tmpl w:val="A5A2AEB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1">
    <w:nsid w:val="6A2F6246"/>
    <w:multiLevelType w:val="singleLevel"/>
    <w:tmpl w:val="445610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32">
    <w:nsid w:val="6C5A79B3"/>
    <w:multiLevelType w:val="singleLevel"/>
    <w:tmpl w:val="A5A2AEB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3">
    <w:nsid w:val="6FA44851"/>
    <w:multiLevelType w:val="hybridMultilevel"/>
    <w:tmpl w:val="1DBE763E"/>
    <w:lvl w:ilvl="0" w:tplc="541C1BE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F0660E"/>
    <w:multiLevelType w:val="singleLevel"/>
    <w:tmpl w:val="A5A2AEB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5">
    <w:nsid w:val="73AC686C"/>
    <w:multiLevelType w:val="singleLevel"/>
    <w:tmpl w:val="445610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36">
    <w:nsid w:val="74CA3299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>
    <w:nsid w:val="79115710"/>
    <w:multiLevelType w:val="hybridMultilevel"/>
    <w:tmpl w:val="1D64F9A2"/>
    <w:lvl w:ilvl="0" w:tplc="94C0FEC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B45695A"/>
    <w:multiLevelType w:val="hybridMultilevel"/>
    <w:tmpl w:val="5D2E4888"/>
    <w:lvl w:ilvl="0" w:tplc="2D662D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78226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C1275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EC11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DCF4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2B82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98EF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F41A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42259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BAB2E8E"/>
    <w:multiLevelType w:val="singleLevel"/>
    <w:tmpl w:val="A5A2AEB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0">
    <w:nsid w:val="7C465820"/>
    <w:multiLevelType w:val="singleLevel"/>
    <w:tmpl w:val="A5A2AEB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1">
    <w:nsid w:val="7D4D43CC"/>
    <w:multiLevelType w:val="singleLevel"/>
    <w:tmpl w:val="A5A2AEB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2">
    <w:nsid w:val="7D657264"/>
    <w:multiLevelType w:val="singleLevel"/>
    <w:tmpl w:val="A5A2AEB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3">
    <w:nsid w:val="7F1D5882"/>
    <w:multiLevelType w:val="hybridMultilevel"/>
    <w:tmpl w:val="2A5C9788"/>
    <w:lvl w:ilvl="0" w:tplc="816EFB9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8"/>
  </w:num>
  <w:num w:numId="2">
    <w:abstractNumId w:val="23"/>
  </w:num>
  <w:num w:numId="3">
    <w:abstractNumId w:val="30"/>
  </w:num>
  <w:num w:numId="4">
    <w:abstractNumId w:val="39"/>
  </w:num>
  <w:num w:numId="5">
    <w:abstractNumId w:val="11"/>
  </w:num>
  <w:num w:numId="6">
    <w:abstractNumId w:val="15"/>
  </w:num>
  <w:num w:numId="7">
    <w:abstractNumId w:val="0"/>
  </w:num>
  <w:num w:numId="8">
    <w:abstractNumId w:val="41"/>
  </w:num>
  <w:num w:numId="9">
    <w:abstractNumId w:val="10"/>
  </w:num>
  <w:num w:numId="10">
    <w:abstractNumId w:val="24"/>
  </w:num>
  <w:num w:numId="11">
    <w:abstractNumId w:val="3"/>
  </w:num>
  <w:num w:numId="12">
    <w:abstractNumId w:val="21"/>
  </w:num>
  <w:num w:numId="13">
    <w:abstractNumId w:val="32"/>
  </w:num>
  <w:num w:numId="14">
    <w:abstractNumId w:val="14"/>
  </w:num>
  <w:num w:numId="15">
    <w:abstractNumId w:val="34"/>
  </w:num>
  <w:num w:numId="16">
    <w:abstractNumId w:val="40"/>
  </w:num>
  <w:num w:numId="17">
    <w:abstractNumId w:val="42"/>
  </w:num>
  <w:num w:numId="18">
    <w:abstractNumId w:val="16"/>
  </w:num>
  <w:num w:numId="19">
    <w:abstractNumId w:val="36"/>
  </w:num>
  <w:num w:numId="20">
    <w:abstractNumId w:val="17"/>
  </w:num>
  <w:num w:numId="21">
    <w:abstractNumId w:val="22"/>
  </w:num>
  <w:num w:numId="22">
    <w:abstractNumId w:val="18"/>
  </w:num>
  <w:num w:numId="23">
    <w:abstractNumId w:val="2"/>
  </w:num>
  <w:num w:numId="24">
    <w:abstractNumId w:val="28"/>
  </w:num>
  <w:num w:numId="25">
    <w:abstractNumId w:val="28"/>
  </w:num>
  <w:num w:numId="26">
    <w:abstractNumId w:val="20"/>
  </w:num>
  <w:num w:numId="27">
    <w:abstractNumId w:val="37"/>
  </w:num>
  <w:num w:numId="28">
    <w:abstractNumId w:val="5"/>
  </w:num>
  <w:num w:numId="29">
    <w:abstractNumId w:val="26"/>
  </w:num>
  <w:num w:numId="30">
    <w:abstractNumId w:val="6"/>
  </w:num>
  <w:num w:numId="31">
    <w:abstractNumId w:val="25"/>
  </w:num>
  <w:num w:numId="32">
    <w:abstractNumId w:val="27"/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</w:num>
  <w:num w:numId="36">
    <w:abstractNumId w:val="4"/>
  </w:num>
  <w:num w:numId="37">
    <w:abstractNumId w:val="43"/>
  </w:num>
  <w:num w:numId="38">
    <w:abstractNumId w:val="1"/>
  </w:num>
  <w:num w:numId="39">
    <w:abstractNumId w:val="28"/>
  </w:num>
  <w:num w:numId="40">
    <w:abstractNumId w:val="8"/>
  </w:num>
  <w:num w:numId="41">
    <w:abstractNumId w:val="13"/>
  </w:num>
  <w:num w:numId="42">
    <w:abstractNumId w:val="31"/>
  </w:num>
  <w:num w:numId="43">
    <w:abstractNumId w:val="9"/>
  </w:num>
  <w:num w:numId="44">
    <w:abstractNumId w:val="33"/>
  </w:num>
  <w:num w:numId="45">
    <w:abstractNumId w:val="19"/>
  </w:num>
  <w:num w:numId="46">
    <w:abstractNumId w:val="7"/>
  </w:num>
  <w:num w:numId="47">
    <w:abstractNumId w:val="3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lso Martins Ferreira">
    <w15:presenceInfo w15:providerId="AD" w15:userId="S-1-5-21-1333739866-4143033874-815981881-3011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200"/>
    <w:rsid w:val="000063C9"/>
    <w:rsid w:val="00007248"/>
    <w:rsid w:val="00030728"/>
    <w:rsid w:val="00033D05"/>
    <w:rsid w:val="0003466C"/>
    <w:rsid w:val="000557B1"/>
    <w:rsid w:val="00071BB8"/>
    <w:rsid w:val="00074140"/>
    <w:rsid w:val="00091324"/>
    <w:rsid w:val="000924FE"/>
    <w:rsid w:val="0009371A"/>
    <w:rsid w:val="0009503A"/>
    <w:rsid w:val="000A0A4D"/>
    <w:rsid w:val="000A2028"/>
    <w:rsid w:val="000A4213"/>
    <w:rsid w:val="000A506D"/>
    <w:rsid w:val="000B2EDA"/>
    <w:rsid w:val="000B312C"/>
    <w:rsid w:val="000B3134"/>
    <w:rsid w:val="000B676B"/>
    <w:rsid w:val="000C4138"/>
    <w:rsid w:val="000C4E0C"/>
    <w:rsid w:val="000D1B14"/>
    <w:rsid w:val="000D2DB8"/>
    <w:rsid w:val="000D3B4C"/>
    <w:rsid w:val="000D445A"/>
    <w:rsid w:val="000E2107"/>
    <w:rsid w:val="000E6F52"/>
    <w:rsid w:val="000F3E9C"/>
    <w:rsid w:val="001113BE"/>
    <w:rsid w:val="00117240"/>
    <w:rsid w:val="001249A1"/>
    <w:rsid w:val="001277E2"/>
    <w:rsid w:val="001319E3"/>
    <w:rsid w:val="00145C85"/>
    <w:rsid w:val="00161EE0"/>
    <w:rsid w:val="00162398"/>
    <w:rsid w:val="00175A68"/>
    <w:rsid w:val="00177135"/>
    <w:rsid w:val="00186B7F"/>
    <w:rsid w:val="00186D7B"/>
    <w:rsid w:val="00190141"/>
    <w:rsid w:val="00196C98"/>
    <w:rsid w:val="001A4E7C"/>
    <w:rsid w:val="001B54B2"/>
    <w:rsid w:val="001D09D6"/>
    <w:rsid w:val="001D101B"/>
    <w:rsid w:val="001D3C3A"/>
    <w:rsid w:val="001D5747"/>
    <w:rsid w:val="001E0F5E"/>
    <w:rsid w:val="001E676A"/>
    <w:rsid w:val="001E738E"/>
    <w:rsid w:val="00207DEB"/>
    <w:rsid w:val="002147CE"/>
    <w:rsid w:val="00216875"/>
    <w:rsid w:val="0022178F"/>
    <w:rsid w:val="00222A65"/>
    <w:rsid w:val="0022732E"/>
    <w:rsid w:val="00234900"/>
    <w:rsid w:val="00244DBB"/>
    <w:rsid w:val="00245FA1"/>
    <w:rsid w:val="002556CD"/>
    <w:rsid w:val="00260DD2"/>
    <w:rsid w:val="00264862"/>
    <w:rsid w:val="0027495D"/>
    <w:rsid w:val="0027637F"/>
    <w:rsid w:val="00276ADB"/>
    <w:rsid w:val="00276F2E"/>
    <w:rsid w:val="002836A8"/>
    <w:rsid w:val="002860AD"/>
    <w:rsid w:val="00290E9E"/>
    <w:rsid w:val="00292057"/>
    <w:rsid w:val="0029290A"/>
    <w:rsid w:val="002C1390"/>
    <w:rsid w:val="002D45D7"/>
    <w:rsid w:val="002D52BA"/>
    <w:rsid w:val="002E165A"/>
    <w:rsid w:val="002F2D80"/>
    <w:rsid w:val="00302E4A"/>
    <w:rsid w:val="0031496F"/>
    <w:rsid w:val="00314C69"/>
    <w:rsid w:val="00316CB0"/>
    <w:rsid w:val="00320CA8"/>
    <w:rsid w:val="003236DF"/>
    <w:rsid w:val="00327033"/>
    <w:rsid w:val="00330DF3"/>
    <w:rsid w:val="003324EE"/>
    <w:rsid w:val="00342F75"/>
    <w:rsid w:val="00345168"/>
    <w:rsid w:val="003500CB"/>
    <w:rsid w:val="00354448"/>
    <w:rsid w:val="003550CC"/>
    <w:rsid w:val="0036036F"/>
    <w:rsid w:val="00365504"/>
    <w:rsid w:val="003719A8"/>
    <w:rsid w:val="003734AD"/>
    <w:rsid w:val="00376E6F"/>
    <w:rsid w:val="00377334"/>
    <w:rsid w:val="00386D8E"/>
    <w:rsid w:val="00395A2D"/>
    <w:rsid w:val="00396E0F"/>
    <w:rsid w:val="0039783B"/>
    <w:rsid w:val="003A7302"/>
    <w:rsid w:val="003B6F5F"/>
    <w:rsid w:val="003C7A7C"/>
    <w:rsid w:val="003E035D"/>
    <w:rsid w:val="003E0586"/>
    <w:rsid w:val="003E3811"/>
    <w:rsid w:val="003E4003"/>
    <w:rsid w:val="003F3E94"/>
    <w:rsid w:val="003F5BE2"/>
    <w:rsid w:val="00403C8A"/>
    <w:rsid w:val="004217B3"/>
    <w:rsid w:val="00425563"/>
    <w:rsid w:val="0042592A"/>
    <w:rsid w:val="00432FF6"/>
    <w:rsid w:val="004343FB"/>
    <w:rsid w:val="0044285A"/>
    <w:rsid w:val="00455C40"/>
    <w:rsid w:val="00461480"/>
    <w:rsid w:val="00464FF3"/>
    <w:rsid w:val="00465C9E"/>
    <w:rsid w:val="00467073"/>
    <w:rsid w:val="00472C52"/>
    <w:rsid w:val="00473F68"/>
    <w:rsid w:val="004756D7"/>
    <w:rsid w:val="004764D0"/>
    <w:rsid w:val="004823C8"/>
    <w:rsid w:val="004831A3"/>
    <w:rsid w:val="00486976"/>
    <w:rsid w:val="00486D2F"/>
    <w:rsid w:val="00492C1C"/>
    <w:rsid w:val="004B41CA"/>
    <w:rsid w:val="004B5367"/>
    <w:rsid w:val="004B65F8"/>
    <w:rsid w:val="004C2245"/>
    <w:rsid w:val="004C46AF"/>
    <w:rsid w:val="004D1272"/>
    <w:rsid w:val="004E1F29"/>
    <w:rsid w:val="004E33ED"/>
    <w:rsid w:val="004F7D5E"/>
    <w:rsid w:val="00512A4C"/>
    <w:rsid w:val="00515AEC"/>
    <w:rsid w:val="00516ABB"/>
    <w:rsid w:val="00542625"/>
    <w:rsid w:val="00545687"/>
    <w:rsid w:val="00564A90"/>
    <w:rsid w:val="0056521B"/>
    <w:rsid w:val="0057364C"/>
    <w:rsid w:val="00596782"/>
    <w:rsid w:val="005A1F5C"/>
    <w:rsid w:val="005A63FC"/>
    <w:rsid w:val="005B204E"/>
    <w:rsid w:val="005B35F9"/>
    <w:rsid w:val="005B376B"/>
    <w:rsid w:val="005B3BCE"/>
    <w:rsid w:val="005B4017"/>
    <w:rsid w:val="005B72FD"/>
    <w:rsid w:val="005C0D0B"/>
    <w:rsid w:val="005C232A"/>
    <w:rsid w:val="005D2543"/>
    <w:rsid w:val="005D4426"/>
    <w:rsid w:val="005D64EA"/>
    <w:rsid w:val="005D7A92"/>
    <w:rsid w:val="005E0E74"/>
    <w:rsid w:val="005E532A"/>
    <w:rsid w:val="005F5D31"/>
    <w:rsid w:val="00612E72"/>
    <w:rsid w:val="00624F5B"/>
    <w:rsid w:val="00625F85"/>
    <w:rsid w:val="0062679B"/>
    <w:rsid w:val="006267DF"/>
    <w:rsid w:val="00630673"/>
    <w:rsid w:val="00645C2D"/>
    <w:rsid w:val="00651AB8"/>
    <w:rsid w:val="00653F51"/>
    <w:rsid w:val="00671217"/>
    <w:rsid w:val="00690832"/>
    <w:rsid w:val="00691535"/>
    <w:rsid w:val="00691E04"/>
    <w:rsid w:val="00692E7E"/>
    <w:rsid w:val="006B31E1"/>
    <w:rsid w:val="006B3DD3"/>
    <w:rsid w:val="006C298F"/>
    <w:rsid w:val="006C3812"/>
    <w:rsid w:val="006D419D"/>
    <w:rsid w:val="006E1B17"/>
    <w:rsid w:val="006E43BE"/>
    <w:rsid w:val="006E549F"/>
    <w:rsid w:val="006F28A7"/>
    <w:rsid w:val="00701FB1"/>
    <w:rsid w:val="007070DC"/>
    <w:rsid w:val="007132BF"/>
    <w:rsid w:val="00724E3C"/>
    <w:rsid w:val="00724FDD"/>
    <w:rsid w:val="007359B0"/>
    <w:rsid w:val="00770C9C"/>
    <w:rsid w:val="00777867"/>
    <w:rsid w:val="00777AB4"/>
    <w:rsid w:val="00783098"/>
    <w:rsid w:val="0079589A"/>
    <w:rsid w:val="007A2676"/>
    <w:rsid w:val="007A283D"/>
    <w:rsid w:val="007A79B6"/>
    <w:rsid w:val="007B0F41"/>
    <w:rsid w:val="007C2E8F"/>
    <w:rsid w:val="007D144B"/>
    <w:rsid w:val="007E599F"/>
    <w:rsid w:val="007E5F28"/>
    <w:rsid w:val="007E6195"/>
    <w:rsid w:val="007E6446"/>
    <w:rsid w:val="007E662D"/>
    <w:rsid w:val="007E6EEF"/>
    <w:rsid w:val="007F2E56"/>
    <w:rsid w:val="007F3D4C"/>
    <w:rsid w:val="007F4121"/>
    <w:rsid w:val="00801D7C"/>
    <w:rsid w:val="00813EA2"/>
    <w:rsid w:val="00814EA8"/>
    <w:rsid w:val="0082575B"/>
    <w:rsid w:val="00836FCC"/>
    <w:rsid w:val="008401FC"/>
    <w:rsid w:val="008410C2"/>
    <w:rsid w:val="0084110F"/>
    <w:rsid w:val="00844F75"/>
    <w:rsid w:val="008528E9"/>
    <w:rsid w:val="0086141C"/>
    <w:rsid w:val="00874425"/>
    <w:rsid w:val="00891A69"/>
    <w:rsid w:val="00897E28"/>
    <w:rsid w:val="008B1A77"/>
    <w:rsid w:val="008B1F07"/>
    <w:rsid w:val="008B51EA"/>
    <w:rsid w:val="008C361E"/>
    <w:rsid w:val="008D1441"/>
    <w:rsid w:val="008D7166"/>
    <w:rsid w:val="008F027C"/>
    <w:rsid w:val="008F4D22"/>
    <w:rsid w:val="00900170"/>
    <w:rsid w:val="00900510"/>
    <w:rsid w:val="0092068B"/>
    <w:rsid w:val="009212FD"/>
    <w:rsid w:val="009370CB"/>
    <w:rsid w:val="009372A9"/>
    <w:rsid w:val="009406CC"/>
    <w:rsid w:val="00953116"/>
    <w:rsid w:val="0096258B"/>
    <w:rsid w:val="00972581"/>
    <w:rsid w:val="00977662"/>
    <w:rsid w:val="0098263F"/>
    <w:rsid w:val="009939D5"/>
    <w:rsid w:val="009A3C30"/>
    <w:rsid w:val="009B0E22"/>
    <w:rsid w:val="009B54F1"/>
    <w:rsid w:val="009D4F42"/>
    <w:rsid w:val="009E0DA5"/>
    <w:rsid w:val="009F4363"/>
    <w:rsid w:val="00A030BD"/>
    <w:rsid w:val="00A12700"/>
    <w:rsid w:val="00A22BA2"/>
    <w:rsid w:val="00A2707A"/>
    <w:rsid w:val="00A32980"/>
    <w:rsid w:val="00A34A51"/>
    <w:rsid w:val="00A35609"/>
    <w:rsid w:val="00A401A9"/>
    <w:rsid w:val="00A40237"/>
    <w:rsid w:val="00A5207B"/>
    <w:rsid w:val="00A55206"/>
    <w:rsid w:val="00A55C5E"/>
    <w:rsid w:val="00A57316"/>
    <w:rsid w:val="00A600C3"/>
    <w:rsid w:val="00A604E4"/>
    <w:rsid w:val="00A659DD"/>
    <w:rsid w:val="00A90908"/>
    <w:rsid w:val="00A9709D"/>
    <w:rsid w:val="00AA5156"/>
    <w:rsid w:val="00AB3A91"/>
    <w:rsid w:val="00AB7EC3"/>
    <w:rsid w:val="00AC5814"/>
    <w:rsid w:val="00AC60EF"/>
    <w:rsid w:val="00AD2A79"/>
    <w:rsid w:val="00AF5FEA"/>
    <w:rsid w:val="00B064C4"/>
    <w:rsid w:val="00B140DB"/>
    <w:rsid w:val="00B15FDC"/>
    <w:rsid w:val="00B34D89"/>
    <w:rsid w:val="00B34FCA"/>
    <w:rsid w:val="00B47794"/>
    <w:rsid w:val="00B6419C"/>
    <w:rsid w:val="00B65626"/>
    <w:rsid w:val="00B65754"/>
    <w:rsid w:val="00B66A87"/>
    <w:rsid w:val="00B71340"/>
    <w:rsid w:val="00B75AAD"/>
    <w:rsid w:val="00B77C48"/>
    <w:rsid w:val="00B77E12"/>
    <w:rsid w:val="00B800F0"/>
    <w:rsid w:val="00B8301D"/>
    <w:rsid w:val="00B9168F"/>
    <w:rsid w:val="00B93105"/>
    <w:rsid w:val="00BA7C56"/>
    <w:rsid w:val="00BB10D9"/>
    <w:rsid w:val="00BB2844"/>
    <w:rsid w:val="00BC7E7A"/>
    <w:rsid w:val="00BD24B8"/>
    <w:rsid w:val="00BD4F25"/>
    <w:rsid w:val="00BE69DC"/>
    <w:rsid w:val="00BE6FAE"/>
    <w:rsid w:val="00BF5C3E"/>
    <w:rsid w:val="00C150FA"/>
    <w:rsid w:val="00C26F16"/>
    <w:rsid w:val="00C30694"/>
    <w:rsid w:val="00C334DC"/>
    <w:rsid w:val="00C34B07"/>
    <w:rsid w:val="00C4165F"/>
    <w:rsid w:val="00C502FF"/>
    <w:rsid w:val="00C72E93"/>
    <w:rsid w:val="00C76A69"/>
    <w:rsid w:val="00C7730E"/>
    <w:rsid w:val="00C80D83"/>
    <w:rsid w:val="00C861F7"/>
    <w:rsid w:val="00C928C5"/>
    <w:rsid w:val="00C944B2"/>
    <w:rsid w:val="00CB39FD"/>
    <w:rsid w:val="00CB4F82"/>
    <w:rsid w:val="00CD6570"/>
    <w:rsid w:val="00CD68A6"/>
    <w:rsid w:val="00CF2968"/>
    <w:rsid w:val="00CF3CD8"/>
    <w:rsid w:val="00CF4D99"/>
    <w:rsid w:val="00CF4DBB"/>
    <w:rsid w:val="00D019A1"/>
    <w:rsid w:val="00D02F95"/>
    <w:rsid w:val="00D05B4F"/>
    <w:rsid w:val="00D24FB4"/>
    <w:rsid w:val="00D301FA"/>
    <w:rsid w:val="00D36E0B"/>
    <w:rsid w:val="00D3785B"/>
    <w:rsid w:val="00D407E9"/>
    <w:rsid w:val="00D61589"/>
    <w:rsid w:val="00D7712E"/>
    <w:rsid w:val="00D82200"/>
    <w:rsid w:val="00D85302"/>
    <w:rsid w:val="00D90D27"/>
    <w:rsid w:val="00D97CD7"/>
    <w:rsid w:val="00DB594E"/>
    <w:rsid w:val="00DC68CD"/>
    <w:rsid w:val="00DD45CB"/>
    <w:rsid w:val="00DE0EC3"/>
    <w:rsid w:val="00DE735B"/>
    <w:rsid w:val="00DF1058"/>
    <w:rsid w:val="00DF4E09"/>
    <w:rsid w:val="00E00D74"/>
    <w:rsid w:val="00E03B32"/>
    <w:rsid w:val="00E100B8"/>
    <w:rsid w:val="00E107FF"/>
    <w:rsid w:val="00E23BA8"/>
    <w:rsid w:val="00E2435E"/>
    <w:rsid w:val="00E30AC0"/>
    <w:rsid w:val="00E31A86"/>
    <w:rsid w:val="00E34233"/>
    <w:rsid w:val="00E35E03"/>
    <w:rsid w:val="00E44085"/>
    <w:rsid w:val="00E4712E"/>
    <w:rsid w:val="00E5250E"/>
    <w:rsid w:val="00E6240B"/>
    <w:rsid w:val="00E652EC"/>
    <w:rsid w:val="00E72CDF"/>
    <w:rsid w:val="00E76F09"/>
    <w:rsid w:val="00E82044"/>
    <w:rsid w:val="00E82875"/>
    <w:rsid w:val="00E921E5"/>
    <w:rsid w:val="00E9254E"/>
    <w:rsid w:val="00E93212"/>
    <w:rsid w:val="00E94801"/>
    <w:rsid w:val="00EB07A1"/>
    <w:rsid w:val="00EC2086"/>
    <w:rsid w:val="00EC2ABE"/>
    <w:rsid w:val="00EC4088"/>
    <w:rsid w:val="00EC4697"/>
    <w:rsid w:val="00EC471E"/>
    <w:rsid w:val="00EC4AE6"/>
    <w:rsid w:val="00EC4C8B"/>
    <w:rsid w:val="00ED422D"/>
    <w:rsid w:val="00ED66FD"/>
    <w:rsid w:val="00ED7929"/>
    <w:rsid w:val="00EF05C7"/>
    <w:rsid w:val="00EF30E5"/>
    <w:rsid w:val="00F15D21"/>
    <w:rsid w:val="00F21521"/>
    <w:rsid w:val="00F22124"/>
    <w:rsid w:val="00F261B4"/>
    <w:rsid w:val="00F41CBC"/>
    <w:rsid w:val="00F52013"/>
    <w:rsid w:val="00F6335F"/>
    <w:rsid w:val="00F6659B"/>
    <w:rsid w:val="00F87704"/>
    <w:rsid w:val="00F933F9"/>
    <w:rsid w:val="00F96107"/>
    <w:rsid w:val="00FA0406"/>
    <w:rsid w:val="00FA0794"/>
    <w:rsid w:val="00FA10F8"/>
    <w:rsid w:val="00FA179C"/>
    <w:rsid w:val="00FA6278"/>
    <w:rsid w:val="00FA62E5"/>
    <w:rsid w:val="00FB361E"/>
    <w:rsid w:val="00FC0D8D"/>
    <w:rsid w:val="00FC2A28"/>
    <w:rsid w:val="00FD2421"/>
    <w:rsid w:val="00FF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AF52BF"/>
  <w15:chartTrackingRefBased/>
  <w15:docId w15:val="{3C06F1B9-A69B-42E5-BF71-D298CE30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jc w:val="center"/>
    </w:pPr>
    <w:rPr>
      <w:rFonts w:ascii="Arial" w:hAnsi="Arial" w:cs="Arial"/>
      <w:b/>
      <w:bCs/>
      <w:sz w:val="28"/>
    </w:rPr>
  </w:style>
  <w:style w:type="paragraph" w:styleId="Recuodecorpodetexto">
    <w:name w:val="Body Text Indent"/>
    <w:basedOn w:val="Normal"/>
    <w:pPr>
      <w:ind w:firstLine="360"/>
      <w:jc w:val="both"/>
    </w:pPr>
    <w:rPr>
      <w:rFonts w:ascii="Arial" w:hAnsi="Arial" w:cs="Arial"/>
      <w:sz w:val="28"/>
    </w:rPr>
  </w:style>
  <w:style w:type="paragraph" w:styleId="Recuodecorpodetexto2">
    <w:name w:val="Body Text Indent 2"/>
    <w:basedOn w:val="Normal"/>
    <w:pPr>
      <w:ind w:left="708" w:firstLine="708"/>
      <w:jc w:val="both"/>
    </w:pPr>
    <w:rPr>
      <w:rFonts w:ascii="Arial" w:hAnsi="Arial"/>
      <w:szCs w:val="20"/>
    </w:rPr>
  </w:style>
  <w:style w:type="paragraph" w:styleId="Textoembloco">
    <w:name w:val="Block Text"/>
    <w:basedOn w:val="Normal"/>
    <w:pPr>
      <w:ind w:left="1418" w:right="284" w:hanging="284"/>
      <w:jc w:val="both"/>
    </w:pPr>
    <w:rPr>
      <w:rFonts w:ascii="Arial" w:hAnsi="Arial" w:cs="Arial"/>
      <w:sz w:val="28"/>
    </w:rPr>
  </w:style>
  <w:style w:type="paragraph" w:styleId="Corpodetexto2">
    <w:name w:val="Body Text 2"/>
    <w:basedOn w:val="Normal"/>
    <w:pPr>
      <w:ind w:right="284"/>
      <w:jc w:val="both"/>
    </w:pPr>
    <w:rPr>
      <w:sz w:val="22"/>
    </w:rPr>
  </w:style>
  <w:style w:type="paragraph" w:styleId="Recuodecorpodetexto3">
    <w:name w:val="Body Text Indent 3"/>
    <w:basedOn w:val="Normal"/>
    <w:pPr>
      <w:ind w:left="720" w:hanging="72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3">
    <w:name w:val="Body Text 3"/>
    <w:basedOn w:val="Normal"/>
    <w:pPr>
      <w:tabs>
        <w:tab w:val="left" w:pos="360"/>
      </w:tabs>
      <w:jc w:val="both"/>
    </w:pPr>
    <w:rPr>
      <w:rFonts w:ascii="Tahoma" w:hAnsi="Tahoma"/>
      <w:sz w:val="22"/>
    </w:rPr>
  </w:style>
  <w:style w:type="character" w:styleId="Hyperlink">
    <w:name w:val="Hyperlink"/>
    <w:rPr>
      <w:color w:val="0000FF"/>
      <w:u w:val="single"/>
    </w:rPr>
  </w:style>
  <w:style w:type="table" w:styleId="Tabelacomgrade">
    <w:name w:val="Table Grid"/>
    <w:basedOn w:val="Tabelanormal"/>
    <w:rsid w:val="00A22B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C80D8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2575B"/>
    <w:pPr>
      <w:ind w:left="720"/>
      <w:contextualSpacing/>
    </w:pPr>
  </w:style>
  <w:style w:type="character" w:styleId="HiperlinkVisitado">
    <w:name w:val="FollowedHyperlink"/>
    <w:rsid w:val="005C0D0B"/>
    <w:rPr>
      <w:color w:val="954F72"/>
      <w:u w:val="single"/>
    </w:rPr>
  </w:style>
  <w:style w:type="paragraph" w:styleId="TextosemFormatao">
    <w:name w:val="Plain Text"/>
    <w:basedOn w:val="Normal"/>
    <w:link w:val="TextosemFormataoChar"/>
    <w:rsid w:val="00B75AAD"/>
    <w:rPr>
      <w:rFonts w:ascii="Courier New" w:hAnsi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rsid w:val="00B75AAD"/>
    <w:rPr>
      <w:rFonts w:ascii="Courier New" w:hAnsi="Courier New"/>
    </w:rPr>
  </w:style>
  <w:style w:type="character" w:styleId="Refdecomentrio">
    <w:name w:val="annotation reference"/>
    <w:basedOn w:val="Fontepargpadro"/>
    <w:rsid w:val="00E921E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E921E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921E5"/>
  </w:style>
  <w:style w:type="paragraph" w:styleId="Assuntodocomentrio">
    <w:name w:val="annotation subject"/>
    <w:basedOn w:val="Textodecomentrio"/>
    <w:next w:val="Textodecomentrio"/>
    <w:link w:val="AssuntodocomentrioChar"/>
    <w:rsid w:val="00E921E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921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729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Aviso Importante</vt:lpstr>
    </vt:vector>
  </TitlesOfParts>
  <Company>ECT</Company>
  <LinksUpToDate>false</LinksUpToDate>
  <CharactersWithSpaces>4658</CharactersWithSpaces>
  <SharedDoc>false</SharedDoc>
  <HLinks>
    <vt:vector size="12" baseType="variant">
      <vt:variant>
        <vt:i4>2949179</vt:i4>
      </vt:variant>
      <vt:variant>
        <vt:i4>3</vt:i4>
      </vt:variant>
      <vt:variant>
        <vt:i4>0</vt:i4>
      </vt:variant>
      <vt:variant>
        <vt:i4>5</vt:i4>
      </vt:variant>
      <vt:variant>
        <vt:lpwstr>http://www.correios.com.br/</vt:lpwstr>
      </vt:variant>
      <vt:variant>
        <vt:lpwstr/>
      </vt:variant>
      <vt:variant>
        <vt:i4>2293817</vt:i4>
      </vt:variant>
      <vt:variant>
        <vt:i4>0</vt:i4>
      </vt:variant>
      <vt:variant>
        <vt:i4>0</vt:i4>
      </vt:variant>
      <vt:variant>
        <vt:i4>5</vt:i4>
      </vt:variant>
      <vt:variant>
        <vt:lpwstr>http://www.buscacep.com.br/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Aviso Importante</dc:title>
  <dc:subject>Instrução para uso de CEP de UOP, GU e CPC</dc:subject>
  <dc:creator>Elso Martins Ferreira</dc:creator>
  <cp:keywords/>
  <cp:lastModifiedBy>João Seitaro Komeno</cp:lastModifiedBy>
  <cp:revision>7</cp:revision>
  <cp:lastPrinted>2015-09-17T20:28:00Z</cp:lastPrinted>
  <dcterms:created xsi:type="dcterms:W3CDTF">2016-09-06T11:03:00Z</dcterms:created>
  <dcterms:modified xsi:type="dcterms:W3CDTF">2016-09-19T12:12:00Z</dcterms:modified>
</cp:coreProperties>
</file>